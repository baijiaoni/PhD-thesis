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g">
            <w:drawing>
              <wp:anchor distT="0" distB="0" distL="114300" distR="114300" simplePos="0" relativeHeight="184671846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-535305</wp:posOffset>
                </wp:positionV>
                <wp:extent cx="6734810" cy="2112645"/>
                <wp:effectExtent l="0" t="0" r="0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810" cy="2112645"/>
                          <a:chOff x="3810" y="4086"/>
                          <a:chExt cx="10606" cy="3327"/>
                        </a:xfrm>
                      </wpg:grpSpPr>
                      <wps:wsp>
                        <wps:cNvPr id="48" name="直接箭头连接符 48"/>
                        <wps:cNvCnPr/>
                        <wps:spPr>
                          <a:xfrm>
                            <a:off x="6735" y="7079"/>
                            <a:ext cx="1012" cy="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05" y="4282"/>
                            <a:ext cx="2729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335" y="4280"/>
                            <a:ext cx="2557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629" y="4298"/>
                            <a:ext cx="2798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641" y="5625"/>
                            <a:ext cx="5222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09" y="5621"/>
                            <a:ext cx="5518" cy="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6" name="椭圆 16"/>
                        <wps:cNvSpPr/>
                        <wps:spPr>
                          <a:xfrm>
                            <a:off x="8071" y="4909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文本框 613"/>
                        <wps:cNvSpPr txBox="1"/>
                        <wps:spPr>
                          <a:xfrm>
                            <a:off x="3824" y="6034"/>
                            <a:ext cx="1431" cy="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Arial" w:hAnsi="Arial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  <w:t>Phase alignment indication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3" name="椭圆 43"/>
                        <wps:cNvSpPr/>
                        <wps:spPr>
                          <a:xfrm>
                            <a:off x="10799" y="6300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7668" y="4086"/>
                            <a:ext cx="175" cy="31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9159" y="4905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7539" y="4921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7019" y="4913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直接连接符 80"/>
                        <wps:cNvCnPr/>
                        <wps:spPr>
                          <a:xfrm flipH="1">
                            <a:off x="11972" y="5944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 flipH="1">
                            <a:off x="10957" y="5938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10938" y="4581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 flipH="1">
                            <a:off x="12497" y="4572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H="1">
                            <a:off x="9365" y="4545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5520" y="6931"/>
                            <a:ext cx="842" cy="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  <w:t xml:space="preserve">rf </w:t>
                              </w:r>
                              <w:r>
                                <w:rPr>
                                  <w:rFonts w:hint="eastAsia" w:eastAsia="SimSun"/>
                                  <w:vertAlign w:val="superscript"/>
                                  <w:lang w:val="en-US" w:eastAsia="zh-CN"/>
                                </w:rPr>
                                <w:t>src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椭圆 36"/>
                        <wps:cNvSpPr/>
                        <wps:spPr>
                          <a:xfrm>
                            <a:off x="12764" y="4917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直接连接符 22"/>
                        <wps:cNvCnPr/>
                        <wps:spPr>
                          <a:xfrm flipH="1">
                            <a:off x="7742" y="4562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线 627"/>
                        <wps:cNvCnPr/>
                        <wps:spPr>
                          <a:xfrm>
                            <a:off x="11959" y="4878"/>
                            <a:ext cx="17" cy="181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直接连接符 71"/>
                        <wps:cNvCnPr/>
                        <wps:spPr>
                          <a:xfrm flipH="1">
                            <a:off x="9915" y="5935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线 627"/>
                        <wps:cNvCnPr/>
                        <wps:spPr>
                          <a:xfrm>
                            <a:off x="8820" y="4795"/>
                            <a:ext cx="17" cy="181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8" name="直线 627"/>
                        <wps:cNvCnPr/>
                        <wps:spPr>
                          <a:xfrm>
                            <a:off x="9903" y="4720"/>
                            <a:ext cx="17" cy="181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" name="直接连接符 65"/>
                        <wps:cNvCnPr/>
                        <wps:spPr>
                          <a:xfrm flipH="1">
                            <a:off x="8850" y="5937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箭头 631"/>
                        <wps:cNvCnPr/>
                        <wps:spPr>
                          <a:xfrm flipV="1">
                            <a:off x="4751" y="6420"/>
                            <a:ext cx="9047" cy="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35" name="直线 627"/>
                        <wps:cNvCnPr/>
                        <wps:spPr>
                          <a:xfrm flipH="1">
                            <a:off x="7745" y="4255"/>
                            <a:ext cx="16" cy="2922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文本框 613"/>
                        <wps:cNvSpPr txBox="1"/>
                        <wps:spPr>
                          <a:xfrm>
                            <a:off x="13801" y="5067"/>
                            <a:ext cx="578" cy="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7" name="文本框 613"/>
                        <wps:cNvSpPr txBox="1"/>
                        <wps:spPr>
                          <a:xfrm>
                            <a:off x="13776" y="6425"/>
                            <a:ext cx="641" cy="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" name="直线 627"/>
                        <wps:cNvCnPr/>
                        <wps:spPr>
                          <a:xfrm flipH="1">
                            <a:off x="10948" y="4519"/>
                            <a:ext cx="13" cy="2608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椭圆 41"/>
                        <wps:cNvSpPr/>
                        <wps:spPr>
                          <a:xfrm>
                            <a:off x="8693" y="6317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椭圆 42"/>
                        <wps:cNvSpPr/>
                        <wps:spPr>
                          <a:xfrm>
                            <a:off x="9760" y="6302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椭圆 40"/>
                        <wps:cNvSpPr/>
                        <wps:spPr>
                          <a:xfrm>
                            <a:off x="7610" y="6309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椭圆 46"/>
                        <wps:cNvSpPr/>
                        <wps:spPr>
                          <a:xfrm>
                            <a:off x="5510" y="6309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8611" y="4915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椭圆 44"/>
                        <wps:cNvSpPr/>
                        <wps:spPr>
                          <a:xfrm>
                            <a:off x="11815" y="6307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12829" y="6299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10850" y="4129"/>
                            <a:ext cx="175" cy="31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文本框 613"/>
                        <wps:cNvSpPr txBox="1"/>
                        <wps:spPr>
                          <a:xfrm>
                            <a:off x="3810" y="4652"/>
                            <a:ext cx="1198" cy="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Arial" w:hAnsi="Arial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  <w:t>First bucket indication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7" name="椭圆 37"/>
                        <wps:cNvSpPr/>
                        <wps:spPr>
                          <a:xfrm>
                            <a:off x="13265" y="4909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5956" y="4903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10224" y="4929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10732" y="4920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11283" y="4912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11766" y="4921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12291" y="4911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9699" y="4936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5817" y="6763"/>
                            <a:ext cx="527" cy="2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椭圆 10"/>
                        <wps:cNvSpPr/>
                        <wps:spPr>
                          <a:xfrm>
                            <a:off x="6491" y="4913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直接连接符 30"/>
                        <wps:cNvCnPr/>
                        <wps:spPr>
                          <a:xfrm flipH="1">
                            <a:off x="7768" y="5947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文本框 1"/>
                        <wps:cNvSpPr txBox="1"/>
                        <wps:spPr>
                          <a:xfrm>
                            <a:off x="5214" y="5100"/>
                            <a:ext cx="842" cy="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  <w:t xml:space="preserve">rf </w:t>
                              </w:r>
                              <w:r>
                                <w:rPr>
                                  <w:rFonts w:hint="eastAsia" w:eastAsia="SimSun"/>
                                  <w:vertAlign w:val="superscript"/>
                                  <w:lang w:val="en-US" w:eastAsia="zh-CN"/>
                                </w:rPr>
                                <w:t>trg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 flipH="1">
                            <a:off x="6155" y="4552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箭头连接符 2"/>
                        <wps:cNvCnPr/>
                        <wps:spPr>
                          <a:xfrm>
                            <a:off x="5594" y="5425"/>
                            <a:ext cx="483" cy="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线 627"/>
                        <wps:cNvCnPr/>
                        <wps:spPr>
                          <a:xfrm>
                            <a:off x="12970" y="4781"/>
                            <a:ext cx="17" cy="181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2" name="椭圆 112"/>
                        <wps:cNvSpPr/>
                        <wps:spPr>
                          <a:xfrm>
                            <a:off x="6545" y="6301"/>
                            <a:ext cx="314" cy="271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直接连接符 114"/>
                        <wps:cNvCnPr/>
                        <wps:spPr>
                          <a:xfrm flipH="1">
                            <a:off x="5627" y="5934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连接符 118"/>
                        <wps:cNvCnPr/>
                        <wps:spPr>
                          <a:xfrm flipH="1">
                            <a:off x="12974" y="5914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线 627"/>
                        <wps:cNvCnPr/>
                        <wps:spPr>
                          <a:xfrm>
                            <a:off x="6695" y="4717"/>
                            <a:ext cx="17" cy="181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3" name="直接连接符 113"/>
                        <wps:cNvCnPr/>
                        <wps:spPr>
                          <a:xfrm flipH="1">
                            <a:off x="6702" y="5949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箭头 631"/>
                        <wps:cNvCnPr/>
                        <wps:spPr>
                          <a:xfrm flipV="1">
                            <a:off x="4911" y="5060"/>
                            <a:ext cx="9047" cy="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25pt;margin-top:-42.15pt;height:166.35pt;width:530.3pt;z-index:1846718464;mso-width-relative:page;mso-height-relative:page;" coordorigin="3810,4086" coordsize="10606,3327" o:gfxdata="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">
                <o:lock v:ext="edit" aspectratio="f"/>
                <v:shape id="_x0000_s1026" o:spid="_x0000_s1026" o:spt="32" type="#_x0000_t32" style="position:absolute;left:6735;top:7079;height:6;width:1012;" filled="f" stroked="t" coordsize="21600,21600" o:gfxdata="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Kn6mPXAAAACwEAAA8AAAAAAAAAAQAgAAAAIgAAAGRycy9kb3ducmV2LnhtbFBLAQIUABQA&#10;AAAIAIdO4kA0vNOg8QEAAK0DAAAOAAAAAAAAAAEAIAAAACYBAABkcnMvZTJvRG9jLnhtbFBLBQYA&#10;AAAABgAGAFkBAACJBQAAAAA=&#10;">
                  <v:fill on="f" focussize="0,0"/>
                  <v:stroke weight="0.5pt" color="#000000 [3213]" miterlimit="8" joinstyle="miter" startarrow="open" endarrow="open"/>
                  <v:imagedata o:title=""/>
                  <o:lock v:ext="edit" aspectratio="f"/>
                </v:shape>
                <v:shape id="图片 3" o:spid="_x0000_s1026" o:spt="75" type="#_x0000_t75" style="position:absolute;left:6005;top:4282;height:1589;width:2729;" filled="f" o:preferrelative="t" stroked="f" coordsize="21600,21600" o:gfxdata="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uTX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图片 3" o:spid="_x0000_s1026" o:spt="75" type="#_x0000_t75" style="position:absolute;left:11335;top:4280;height:1589;width:2557;" filled="f" o:preferrelative="t" stroked="f" coordsize="21600,21600" o:gfxdata="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iMt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t"/>
                </v:shape>
                <v:shape id="图片 3" o:spid="_x0000_s1026" o:spt="75" type="#_x0000_t75" style="position:absolute;left:8629;top:4298;height:1589;width:2798;" filled="f" o:preferrelative="t" stroked="f" coordsize="21600,21600" o:gfxdata="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rpdA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4" o:title=""/>
                  <o:lock v:ext="edit" aspectratio="t"/>
                </v:shape>
                <v:shape id="图片 3" o:spid="_x0000_s1026" o:spt="75" type="#_x0000_t75" style="position:absolute;left:8641;top:5625;height:1589;width:5222;" filled="f" o:preferrelative="t" stroked="f" coordsize="21600,21600" o:gfxdata="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XcmP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4" o:title=""/>
                  <o:lock v:ext="edit" aspectratio="t"/>
                </v:shape>
                <v:shape id="图片 3" o:spid="_x0000_s1026" o:spt="75" type="#_x0000_t75" style="position:absolute;left:5309;top:5621;height:1589;width:5518;" filled="f" o:preferrelative="t" stroked="f" coordsize="21600,21600" o:gfxdata="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RbB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3" type="#_x0000_t3" style="position:absolute;left:8071;top:4909;height:336;width:423;v-text-anchor:middle;" fillcolor="#FF0000" filled="t" stroked="f" coordsize="21600,21600" o:gfxdata="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SRbpHbAAAACwEAAA8AAAAAAAAAAQAgAAAAIgAAAGRycy9kb3ducmV2LnhtbFBLAQIUABQA&#10;AAAIAIdO4kDrrKssXwIAAKIEAAAOAAAAAAAAAAEAIAAAACoBAABkcnMvZTJvRG9jLnhtbFBLBQYA&#10;AAAABgAGAFkBAAD7BQAAAAA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文本框 613" o:spid="_x0000_s1026" o:spt="202" type="#_x0000_t202" style="position:absolute;left:3824;top:6034;height:921;width:1431;" filled="f" stroked="f" coordsize="21600,21600" o:gfxdata="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aE7/A2QAAAAwBAAAPAAAAAAAAAAEA&#10;IAAAACIAAABkcnMvZG93bnJldi54bWxQSwECFAAUAAAACACHTuJA1KQjgpwBAAALAwAADgAAAAAA&#10;AAABACAAAAAoAQAAZHJzL2Uyb0RvYy54bWxQSwUGAAAAAAYABgBZAQAAN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Arial" w:hAnsi="Arial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  <w:t>Phase alignment indication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799;top:6300;height:271;width:314;v-text-anchor:middle;" fillcolor="#0070C0" filled="t" stroked="f" coordsize="21600,21600" o:gfxdata="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/ugKV2gAAAAsBAAAPAAAAAAAAAAEAIAAAACIAAABkcnMvZG93bnJldi54bWxQSwECFAAU&#10;AAAACACHTuJAGBNPS2ECAACiBAAADgAAAAAAAAABACAAAAApAQAAZHJzL2Uyb0RvYy54bWxQSwUG&#10;AAAAAAYABgBZAQAA/AUA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7668;top:4086;height:3117;width:175;v-text-anchor:middle;" fillcolor="#5B9BD5 [3204]" filled="t" stroked="f" coordsize="21600,21600" o:gfxdata="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G5AQR9oAAAALAQAADwAAAAAAAAABACAAAAAiAAAAZHJzL2Rvd25yZXYu&#10;eG1sUEsBAhQAFAAAAAgAh07iQClMeNlrAgAArAQAAA4AAAAAAAAAAQAgAAAAKQEAAGRycy9lMm9E&#10;b2MueG1sUEsFBgAAAAAGAAYAWQEAAAYGAAAAAA==&#10;">
                  <v:fill on="t" opacity="19005f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9159;top:4905;height:336;width:423;v-text-anchor:middle;" fillcolor="#FF0000" filled="t" stroked="f" coordsize="21600,21600" o:gfxdata="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0V6z73AAAAAsBAAAPAAAAAAAAAAEAIAAAACIAAABkcnMvZG93bnJldi54bWxQSwECFAAU&#10;AAAACACHTuJAEvqhdV8CAACiBAAADgAAAAAAAAABACAAAAArAQAAZHJzL2Uyb0RvYy54bWxQSwUG&#10;AAAAAAYABgBZAQAA/AU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539;top:4921;height:336;width:423;v-text-anchor:middle;" fillcolor="#FF0000" filled="t" stroked="f" coordsize="21600,21600" o:gfxdata="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qR0OPbAAAACwEAAA8AAAAAAAAAAQAgAAAAIgAAAGRycy9kb3ducmV2LnhtbFBLAQIUABQA&#10;AAAIAIdO4kBjsQ53XwIAAKIEAAAOAAAAAAAAAAEAIAAAACoBAABkcnMvZTJvRG9jLnhtbFBLBQYA&#10;AAAABgAGAFkBAAD7BQAAAAA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019;top:4913;height:336;width:423;v-text-anchor:middle;" fillcolor="#FF0000" filled="t" stroked="f" coordsize="21600,21600" o:gfxdata="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BH6qtsAAAALAQAADwAAAAAAAAABACAAAAAiAAAAZHJzL2Rvd25yZXYueG1sUEsBAhQAFAAA&#10;AAgAh07iQLcElu1eAgAAogQAAA4AAAAAAAAAAQAgAAAAKgEAAGRycy9lMm9Eb2MueG1sUEsFBgAA&#10;AAAGAAYAWQEAAPoF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11972;top:5944;flip:x;height:521;width:9;" filled="f" stroked="t" coordsize="21600,21600" o:gfxdata="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LYT9baAAAACwEAAA8AAAAAAAAAAQAg&#10;AAAAIgAAAGRycy9kb3ducmV2LnhtbFBLAQIUABQAAAAIAIdO4kCD3vT70wEAAHIDAAAOAAAAAAAA&#10;AAEAIAAAACkBAABkcnMvZTJvRG9jLnhtbFBLBQYAAAAABgAGAFkBAABuBQ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0957;top:5938;flip:x;height:521;width:9;" filled="f" stroked="t" coordsize="21600,21600" o:gfxdata="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Rahc/bAAAACwEAAA8AAAAAAAAAAQAg&#10;AAAAIgAAAGRycy9kb3ducmV2LnhtbFBLAQIUABQAAAAIAIdO4kDOk6aG0gEAAHIDAAAOAAAAAAAA&#10;AAEAIAAAACoBAABkcnMvZTJvRG9jLnhtbFBLBQYAAAAABgAGAFkBAABuBQ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0938;top:4581;flip:x;height:521;width:9;" filled="f" stroked="t" coordsize="21600,21600" o:gfxdata="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3WHO32gAAAAsBAAAPAAAAAAAAAAEAIAAA&#10;ACIAAABkcnMvZG93bnJldi54bWxQSwECFAAUAAAACACHTuJAgQxWdNEBAAByAwAADgAAAAAAAAAB&#10;ACAAAAApAQAAZHJzL2Uyb0RvYy54bWxQSwUGAAAAAAYABgBZAQAAbAU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2497;top:4572;flip:x;height:521;width:9;" filled="f" stroked="t" coordsize="21600,21600" o:gfxdata="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5kuKXbAAAACwEAAA8AAAAAAAAAAQAg&#10;AAAAIgAAAGRycy9kb3ducmV2LnhtbFBLAQIUABQAAAAIAIdO4kAGWkvD0gEAAHIDAAAOAAAAAAAA&#10;AAEAIAAAACoBAABkcnMvZTJvRG9jLnhtbFBLBQYAAAAABgAGAFkBAABuBQ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365;top:4545;flip:x;height:521;width:9;" filled="f" stroked="t" coordsize="21600,21600" o:gfxdata="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GrrG92gAAAAsBAAAPAAAAAAAAAAEAIAAA&#10;ACIAAABkcnMvZG93bnJldi54bWxQSwECFAAUAAAACACHTuJAKxW/6dEBAAByAwAADgAAAAAAAAAB&#10;ACAAAAApAQAAZHJzL2Uyb0RvYy54bWxQSwUGAAAAAAYABgBZAQAAbAU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20;top:6931;height:483;width:842;" filled="f" stroked="f" coordsize="21600,21600" o:gfxdata="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hWlDS2gAA&#10;AAoBAAAPAAAAAAAAAAEAIAAAACIAAABkcnMvZG93bnJldi54bWxQSwECFAAUAAAACACHTuJAEmgp&#10;sRwCAAAXBAAADgAAAAAAAAABACAAAAApAQAAZHJzL2Uyb0RvYy54bWxQSwUGAAAAAAYABgBZAQAA&#10;t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  <w:t xml:space="preserve">rf </w:t>
                        </w:r>
                        <w:r>
                          <w:rPr>
                            <w:rFonts w:hint="eastAsia" w:eastAsia="SimSun"/>
                            <w:vertAlign w:val="superscript"/>
                            <w:lang w:val="en-US" w:eastAsia="zh-CN"/>
                          </w:rPr>
                          <w:t>src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764;top:4917;height:336;width:423;v-text-anchor:middle;" fillcolor="#FF0000" filled="t" stroked="f" coordsize="21600,21600" o:gfxdata="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FQRLrcAAAACwEAAA8AAAAAAAAAAQAgAAAAIgAAAGRycy9kb3ducmV2LnhtbFBLAQIU&#10;ABQAAAAIAIdO4kDkApPPYQIAAKIEAAAOAAAAAAAAAAEAIAAAACsBAABkcnMvZTJvRG9jLnhtbFBL&#10;BQYAAAAABgAGAFkBAAD+BQAAAAA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7742;top:4562;flip:x;height:521;width:9;" filled="f" stroked="t" coordsize="21600,21600" o:gfxdata="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wJv6T2gAAAAsBAAAPAAAAAAAAAAEAIAAA&#10;ACIAAABkcnMvZG93bnJldi54bWxQSwECFAAUAAAACACHTuJApcsq29EBAAByAwAADgAAAAAAAAAB&#10;ACAAAAApAQAAZHJzL2Uyb0RvYy54bWxQSwUGAAAAAAYABgBZAQAAbAU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直线 627" o:spid="_x0000_s1026" o:spt="20" style="position:absolute;left:11959;top:4878;height:1817;width:17;" filled="f" stroked="t" coordsize="21600,21600" o:gfxdata="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XxPcY2gAAAAsBAAAPAAAAAAAAAAEA&#10;IAAAACIAAABkcnMvZG93bnJldi54bWxQSwECFAAUAAAACACHTuJAHgOTgtQBAACTAwAADgAAAAAA&#10;AAABACAAAAApAQAAZHJzL2Uyb0RvYy54bWxQSwUGAAAAAAYABgBZAQAAbwUAAAAA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9915;top:5935;flip:x;height:521;width:9;" filled="f" stroked="t" coordsize="21600,21600" o:gfxdata="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KJz2NoAAAALAQAADwAAAAAAAAABACAA&#10;AAAiAAAAZHJzL2Rvd25yZXYueG1sUEsBAhQAFAAAAAgAh07iQCp8bq7SAQAAcgMAAA4AAAAAAAAA&#10;AQAgAAAAKQEAAGRycy9lMm9Eb2MueG1sUEsFBgAAAAAGAAYAWQEAAG0F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直线 627" o:spid="_x0000_s1026" o:spt="20" style="position:absolute;left:8820;top:4795;height:1817;width:17;" filled="f" stroked="t" coordsize="21600,21600" o:gfxdata="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I0Vch2wAAAAsBAAAPAAAAAAAAAAEA&#10;IAAAACIAAABkcnMvZG93bnJldi54bWxQSwECFAAUAAAACACHTuJAzI6xSdMBAACTAwAADgAAAAAA&#10;AAABACAAAAAqAQAAZHJzL2Uyb0RvYy54bWxQSwUGAAAAAAYABgBZAQAAbwUAAAAA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line id="直线 627" o:spid="_x0000_s1026" o:spt="20" style="position:absolute;left:9903;top:4720;height:1817;width:17;" filled="f" stroked="t" coordsize="21600,21600" o:gfxdata="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UBQMtoAAAALAQAADwAAAAAAAAABACAA&#10;AAAiAAAAZHJzL2Rvd25yZXYueG1sUEsBAhQAFAAAAAgAh07iQAutgx/SAQAAkwMAAA4AAAAAAAAA&#10;AQAgAAAAKQEAAGRycy9lMm9Eb2MueG1sUEsFBgAAAAAGAAYAWQEAAG0FAAAAAA==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8850;top:5937;flip:x;height:521;width:9;" filled="f" stroked="t" coordsize="21600,21600" o:gfxdata="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BOfa/aAAAACwEAAA8AAAAAAAAAAQAg&#10;AAAAIgAAAGRycy9kb3ducmV2LnhtbFBLAQIUABQAAAAIAIdO4kDrPQtu0wEAAHIDAAAOAAAAAAAA&#10;AAEAIAAAACkBAABkcnMvZTJvRG9jLnhtbFBLBQYAAAAABgAGAFkBAABuBQ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箭头 631" o:spid="_x0000_s1026" o:spt="20" style="position:absolute;left:4751;top:6420;flip:y;height:35;width:9047;" filled="f" stroked="t" coordsize="21600,21600" o:gfxdata="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/9tdX9sAAAALAQAADwAAAAAAAAABACAAAAAiAAAAZHJzL2Rvd25yZXYueG1sUEsBAhQAFAAAAAgA&#10;h07iQKhDhOnpAQAArAMAAA4AAAAAAAAAAQAgAAAAKgEAAGRycy9lMm9Eb2MueG1sUEsFBgAAAAAG&#10;AAYAWQEAAIU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627" o:spid="_x0000_s1026" o:spt="20" style="position:absolute;left:7745;top:4255;flip:x;height:2922;width:16;" filled="f" stroked="t" coordsize="21600,21600" o:gfxdata="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uvCY7YAAAACwEAAA8A&#10;AAAAAAAAAQAgAAAAIgAAAGRycy9kb3ducmV2LnhtbFBLAQIUABQAAAAIAIdO4kCK3qcG3gEAAJ4D&#10;AAAOAAAAAAAAAAEAIAAAACcBAABkcnMvZTJvRG9jLnhtbFBLBQYAAAAABgAGAFkBAAB3BQAAAAA=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shape id="文本框 613" o:spid="_x0000_s1026" o:spt="202" type="#_x0000_t202" style="position:absolute;left:13801;top:5067;height:421;width:578;" filled="f" stroked="f" coordsize="21600,21600" o:gfxdata="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/ECJ3ZAAAACwEAAA8A&#10;AAAAAAAAAQAgAAAAIgAAAGRycy9kb3ducmV2LnhtbFBLAQIUABQAAAAIAIdO4kCFylRnpAEAABcD&#10;AAAOAAAAAAAAAAEAIAAAACgBAABkcnMvZTJvRG9jLnhtbFBLBQYAAAAABgAGAFkBAAA+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  <w:t xml:space="preserve">t </w:t>
                        </w:r>
                      </w:p>
                    </w:txbxContent>
                  </v:textbox>
                </v:shape>
                <v:shape id="文本框 613" o:spid="_x0000_s1026" o:spt="202" type="#_x0000_t202" style="position:absolute;left:13776;top:6425;height:421;width:641;" filled="f" stroked="f" coordsize="21600,21600" o:gfxdata="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dwDvHdgAAAALAQAA&#10;DwAAAAAAAAABACAAAAAiAAAAZHJzL2Rvd25yZXYueG1sUEsBAhQAFAAAAAgAh07iQGh81+2nAQAA&#10;FwMAAA4AAAAAAAAAAQAgAAAAJwEAAGRycy9lMm9Eb2MueG1sUEsFBgAAAAAGAAYAWQEAAEAFAAAA&#10;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  <w:t xml:space="preserve">t </w:t>
                        </w:r>
                      </w:p>
                    </w:txbxContent>
                  </v:textbox>
                </v:shape>
                <v:line id="直线 627" o:spid="_x0000_s1026" o:spt="20" style="position:absolute;left:10948;top:4519;flip:x;height:2608;width:13;" filled="f" stroked="t" coordsize="21600,21600" o:gfxdata="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PZbANgAAAALAQAADwAA&#10;AAAAAAABACAAAAAiAAAAZHJzL2Rvd25yZXYueG1sUEsBAhQAFAAAAAgAh07iQA/4dMDdAQAAnAMA&#10;AA4AAAAAAAAAAQAgAAAAJwEAAGRycy9lMm9Eb2MueG1sUEsFBgAAAAAGAAYAWQEAAHYFAAAAAA==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shape id="_x0000_s1026" o:spid="_x0000_s1026" o:spt="3" type="#_x0000_t3" style="position:absolute;left:8693;top:6317;height:271;width:314;v-text-anchor:middle;" fillcolor="#0070C0" filled="t" stroked="f" coordsize="21600,21600" o:gfxdata="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hRZvXaAAAACwEAAA8AAAAAAAAAAQAgAAAAIgAAAGRycy9kb3ducmV2LnhtbFBLAQIUABQA&#10;AAAIAIdO4kCQDuoQYAIAAKIEAAAOAAAAAAAAAAEAIAAAACkBAABkcnMvZTJvRG9jLnhtbFBLBQYA&#10;AAAABgAGAFkBAAD7BQAAAAA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760;top:6302;height:271;width:314;v-text-anchor:middle;" fillcolor="#0070C0" filled="t" stroked="f" coordsize="21600,21600" o:gfxdata="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ssxXy2wAAAAsBAAAPAAAAAAAAAAEAIAAAACIAAABkcnMvZG93bnJldi54bWxQSwECFAAU&#10;AAAACACHTuJA3J2dZmACAACiBAAADgAAAAAAAAABACAAAAAqAQAAZHJzL2Uyb0RvYy54bWxQSwUG&#10;AAAAAAYABgBZAQAA/AUA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610;top:6309;height:271;width:314;v-text-anchor:middle;" fillcolor="#0070C0" filled="t" stroked="f" coordsize="21600,21600" o:gfxdata="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vAhGLbAAAACwEAAA8AAAAAAAAAAQAgAAAAIgAAAGRycy9kb3ducmV2LnhtbFBLAQIUABQA&#10;AAAIAIdO4kBUgDg9XwIAAKIEAAAOAAAAAAAAAAEAIAAAACoBAABkcnMvZTJvRG9jLnhtbFBLBQYA&#10;AAAABgAGAFkBAAD7BQAAAAA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510;top:6309;height:271;width:314;v-text-anchor:middle;" fillcolor="#0070C0" filled="t" stroked="f" coordsize="21600,21600" o:gfxdata="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ToKwTXAAAACQEAAA8AAAAAAAAAAQAgAAAAIgAAAGRycy9kb3ducmV2LnhtbFBLAQIUABQAAAAI&#10;AIdO4kDMptfRYAIAAKIEAAAOAAAAAAAAAAEAIAAAACYBAABkcnMvZTJvRG9jLnhtbFBLBQYAAAAA&#10;BgAGAFkBAAD4BQAAAAA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611;top:4915;height:336;width:423;v-text-anchor:middle;" fillcolor="#FF0000" filled="t" stroked="f" coordsize="21600,21600" o:gfxdata="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SMiNO3AAAAAsBAAAPAAAAAAAAAAEAIAAAACIAAABkcnMvZG93bnJldi54bWxQSwECFAAU&#10;AAAACACHTuJALyJ5AV8CAACiBAAADgAAAAAAAAABACAAAAArAQAAZHJzL2Uyb0RvYy54bWxQSwUG&#10;AAAAAAYABgBZAQAA/AU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815;top:6307;height:271;width:314;v-text-anchor:middle;" fillcolor="#0070C0" filled="t" stroked="f" coordsize="21600,21600" o:gfxdata="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UpR/TaAAAACwEAAA8AAAAAAAAAAQAgAAAAIgAAAGRycy9kb3ducmV2LnhtbFBLAQIUABQA&#10;AAAIAIdO4kBEu3KKYAIAAKIEAAAOAAAAAAAAAAEAIAAAACkBAABkcnMvZTJvRG9jLnhtbFBLBQYA&#10;AAAABgAGAFkBAAD7BQAAAAA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829;top:6299;height:271;width:314;v-text-anchor:middle;" fillcolor="#0070C0" filled="t" stroked="f" coordsize="21600,21600" o:gfxdata="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nxmwraAAAACwEAAA8AAAAAAAAAAQAgAAAAIgAAAGRycy9kb3ducmV2LnhtbFBLAQIUABQA&#10;AAAIAIdO4kCANaCnYAIAAKIEAAAOAAAAAAAAAAEAIAAAACkBAABkcnMvZTJvRG9jLnhtbFBLBQYA&#10;AAAABgAGAFkBAAD7BQAAAAA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10850;top:4129;height:3117;width:175;v-text-anchor:middle;" fillcolor="#5B9BD5 [3204]" filled="t" stroked="f" coordsize="21600,21600" o:gfxdata="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rh7vn2gAAAAsBAAAPAAAAAAAAAAEAIAAAACIAAABkcnMvZG93bnJldi54bWxQSwECFAAU&#10;AAAACACHTuJA9HZmhmECAACgBAAADgAAAAAAAAABACAAAAApAQAAZHJzL2Uyb0RvYy54bWxQSwUG&#10;AAAAAAYABgBZAQAA/AUAAAAA&#10;">
                  <v:fill on="t" opacity="19005f" focussize="0,0"/>
                  <v:stroke on="f" weight="1pt" miterlimit="8" joinstyle="miter"/>
                  <v:imagedata o:title=""/>
                  <o:lock v:ext="edit" aspectratio="f"/>
                </v:rect>
                <v:shape id="文本框 613" o:spid="_x0000_s1026" o:spt="202" type="#_x0000_t202" style="position:absolute;left:3810;top:4652;height:921;width:1198;" filled="f" stroked="f" coordsize="21600,21600" o:gfxdata="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Je1Cz2QAAAAwBAAAPAAAAAAAAAAEA&#10;IAAAACIAAABkcnMvZG93bnJldi54bWxQSwECFAAUAAAACACHTuJA7gPFe5wBAAALAwAADgAAAAAA&#10;AAABACAAAAAoAQAAZHJzL2Uyb0RvYy54bWxQSwUGAAAAAAYABgBZAQAAN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Arial" w:hAnsi="Arial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  <w:t>First bucket indication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3265;top:4909;height:336;width:423;v-text-anchor:middle;" fillcolor="#FF0000" filled="t" stroked="f" coordsize="21600,21600" o:gfxdata="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ZxpDvcAAAACwEAAA8AAAAAAAAAAQAgAAAAIgAAAGRycy9kb3ducmV2LnhtbFBLAQIU&#10;ABQAAAAIAIdO4kAgjEHiYQIAAKIEAAAOAAAAAAAAAAEAIAAAACsBAABkcnMvZTJvRG9jLnhtbFBL&#10;BQYAAAAABgAGAFkBAAD+BQAAAAA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956;top:4903;height:336;width:423;v-text-anchor:middle;" fillcolor="#FF0000" filled="t" stroked="f" coordsize="21600,21600" o:gfxdata="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fOSVNsAAAAKAQAADwAAAAAAAAABACAAAAAiAAAAZHJzL2Rvd25yZXYueG1sUEsBAhQAFAAA&#10;AAgAh07iQKc/3FpeAgAAogQAAA4AAAAAAAAAAQAgAAAAKgEAAGRycy9lMm9Eb2MueG1sUEsFBgAA&#10;AAAGAAYAWQEAAPoF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224;top:4929;height:336;width:423;v-text-anchor:middle;" fillcolor="#FF0000" filled="t" stroked="f" coordsize="21600,21600" o:gfxdata="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+rJLz9wAAAALAQAADwAAAAAAAAABACAAAAAiAAAAZHJzL2Rvd25yZXYueG1sUEsBAhQA&#10;FAAAAAgAh07iQFvwWL9gAgAAogQAAA4AAAAAAAAAAQAgAAAAKwEAAGRycy9lMm9Eb2MueG1sUEsF&#10;BgAAAAAGAAYAWQEAAP0F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732;top:4920;height:336;width:423;v-text-anchor:middle;" fillcolor="#FF0000" filled="t" stroked="f" coordsize="21600,21600" o:gfxdata="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+AQct0AAAALAQAADwAAAAAAAAABACAAAAAiAAAAZHJzL2Rvd25yZXYueG1sUEsBAhQA&#10;FAAAAAgAh07iQI9FwCVfAgAAogQAAA4AAAAAAAAAAQAgAAAALAEAAGRycy9lMm9Eb2MueG1sUEsF&#10;BgAAAAAGAAYAWQEAAP0F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283;top:4912;height:336;width:423;v-text-anchor:middle;" fillcolor="#FF0000" filled="t" stroked="f" coordsize="21600,21600" o:gfxdata="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BRFQb3QAAAAsBAAAPAAAAAAAAAAEAIAAAACIAAABkcnMvZG93bnJldi54bWxQSwEC&#10;FAAUAAAACACHTuJAw9a3U2ECAACiBAAADgAAAAAAAAABACAAAAAsAQAAZHJzL2Uyb0RvYy54bWxQ&#10;SwUGAAAAAAYABgBZAQAA/wU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766;top:4921;height:336;width:423;v-text-anchor:middle;" fillcolor="#FF0000" filled="t" stroked="f" coordsize="21600,21600" o:gfxdata="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hUvHXcAAAACwEAAA8AAAAAAAAAAQAgAAAAIgAAAGRycy9kb3ducmV2LnhtbFBLAQIU&#10;ABQAAAAIAIdO4kBsHzaUYQIAAKIEAAAOAAAAAAAAAAEAIAAAACsBAABkcnMvZTJvRG9jLnhtbFBL&#10;BQYAAAAABgAGAFkBAAD+BQAAAAA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291;top:4911;height:336;width:423;v-text-anchor:middle;" fillcolor="#FF0000" filled="t" stroked="f" coordsize="21600,21600" o:gfxdata="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E0stJt0AAAALAQAADwAAAAAAAAABACAAAAAiAAAAZHJzL2Rvd25yZXYueG1sUEsBAhQA&#10;FAAAAAgAh07iQKiR5LlfAgAAogQAAA4AAAAAAAAAAQAgAAAALAEAAGRycy9lMm9Eb2MueG1sUEsF&#10;BgAAAAAGAAYAWQEAAP0F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699;top:4936;height:336;width:423;v-text-anchor:middle;" fillcolor="#FF0000" filled="t" stroked="f" coordsize="21600,21600" o:gfxdata="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eCLFt0AAAALAQAADwAAAAAAAAABACAAAAAiAAAAZHJzL2Rvd25yZXYueG1sUEsBAhQA&#10;FAAAAAgAh07iQNZ0c1hfAgAAogQAAA4AAAAAAAAAAQAgAAAALAEAAGRycy9lMm9Eb2MueG1sUEsF&#10;BgAAAAAGAAYAWQEAAP0F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5817;top:6763;flip:y;height:278;width:527;" filled="f" stroked="t" coordsize="21600,21600" o:gfxdata="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Wcytk2QAAAAkBAAAPAAAAAAAAAAEAIAAAACIAAABkcnMvZG93bnJldi54bWxQSwEC&#10;FAAUAAAACACHTuJAxY13rvMBAACeAwAADgAAAAAAAAABACAAAAAoAQAAZHJzL2Uyb0RvYy54bWxQ&#10;SwUGAAAAAAYABgBZAQAAjQU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" type="#_x0000_t3" style="position:absolute;left:6491;top:4913;height:336;width:423;v-text-anchor:middle;" fillcolor="#FF0000" filled="t" stroked="f" coordsize="21600,21600" o:gfxdata="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H8jgvbAAAACwEAAA8AAAAAAAAAAQAgAAAAIgAAAGRycy9kb3ducmV2&#10;LnhtbFBLAQIUABQAAAAIAIdO4kAWObg8awIAAK4EAAAOAAAAAAAAAAEAIAAAACoBAABkcnMvZTJv&#10;RG9jLnhtbFBLBQYAAAAABgAGAFkBAAAHBgAAAAA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7768;top:5947;flip:x;height:521;width:9;" filled="f" stroked="t" coordsize="21600,21600" o:gfxdata="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fexFTbAAAACwEAAA8AAAAAAAAAAQAg&#10;AAAAIgAAAGRycy9kb3ducmV2LnhtbFBLAQIUABQAAAAIAIdO4kBATTO00gEAAHIDAAAOAAAAAAAA&#10;AAEAIAAAACoBAABkcnMvZTJvRG9jLnhtbFBLBQYAAAAABgAGAFkBAABuBQ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214;top:5100;height:483;width:842;" filled="f" stroked="f" coordsize="21600,21600" o:gfxdata="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bH7UNwA&#10;AAAKAQAADwAAAAAAAAABACAAAAAiAAAAZHJzL2Rvd25yZXYueG1sUEsBAhQAFAAAAAgAh07iQLq5&#10;InQbAgAAFwQAAA4AAAAAAAAAAQAgAAAAKwEAAGRycy9lMm9Eb2MueG1sUEsFBgAAAAAGAAYAWQEA&#10;ALg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  <w:t xml:space="preserve">rf </w:t>
                        </w:r>
                        <w:r>
                          <w:rPr>
                            <w:rFonts w:hint="eastAsia" w:eastAsia="SimSun"/>
                            <w:vertAlign w:val="superscript"/>
                            <w:lang w:val="en-US" w:eastAsia="zh-CN"/>
                          </w:rPr>
                          <w:t>trg</w:t>
                        </w:r>
                      </w:p>
                    </w:txbxContent>
                  </v:textbox>
                </v:shape>
                <v:line id="_x0000_s1026" o:spid="_x0000_s1026" o:spt="20" style="position:absolute;left:6155;top:4552;flip:x;height:521;width:9;" filled="f" stroked="t" coordsize="21600,21600" o:gfxdata="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qQ68d2QAAAAkBAAAP&#10;AAAAAAAAAAEAIAAAACIAAABkcnMvZG93bnJldi54bWxQSwECFAAUAAAACACHTuJAVWCyyN4BAAB8&#10;AwAADgAAAAAAAAABACAAAAAoAQAAZHJzL2Uyb0RvYy54bWxQSwUGAAAAAAYABgBZAQAAeAU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5594;top:5425;height:41;width:483;" filled="f" stroked="t" coordsize="21600,21600" o:gfxdata="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vtQPdkAAAAJAQAADwAAAAAAAAABACAAAAAiAAAAZHJzL2Rvd25yZXYueG1s&#10;UEsBAhQAFAAAAAgAh07iQP/qZcb3AQAAnwMAAA4AAAAAAAAAAQAgAAAAKAEAAGRycy9lMm9Eb2Mu&#10;eG1sUEsFBgAAAAAGAAYAWQEAAJEF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line id="直线 627" o:spid="_x0000_s1026" o:spt="20" style="position:absolute;left:12970;top:4781;height:1817;width:17;" filled="f" stroked="t" coordsize="21600,21600" o:gfxdata="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d39732wAAAAsBAAAPAAAAAAAAAAEA&#10;IAAAACIAAABkcnMvZG93bnJldi54bWxQSwECFAAUAAAACACHTuJAMjCW69MBAACUAwAADgAAAAAA&#10;AAABACAAAAAqAQAAZHJzL2Uyb0RvYy54bWxQSwUGAAAAAAYABgBZAQAAbwUAAAAA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shape id="_x0000_s1026" o:spid="_x0000_s1026" o:spt="3" type="#_x0000_t3" style="position:absolute;left:6545;top:6301;height:271;width:314;v-text-anchor:middle;" fillcolor="#0070C0" filled="t" stroked="f" coordsize="21600,21600" o:gfxdata="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yt5EM2gAAAAsBAAAPAAAAAAAAAAEAIAAAACIAAABkcnMvZG93bnJldi54bWxQSwECFAAU&#10;AAAACACHTuJAiRo0kWECAACkBAAADgAAAAAAAAABACAAAAApAQAAZHJzL2Uyb0RvYy54bWxQSwUG&#10;AAAAAAYABgBZAQAA/AUA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5627;top:5934;flip:x;height:521;width:9;" filled="f" stroked="t" coordsize="21600,21600" o:gfxdata="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7nvgANoAAAAJAQAADwAAAAAAAAABACAA&#10;AAAiAAAAZHJzL2Rvd25yZXYueG1sUEsBAhQAFAAAAAgAh07iQJw4zSrSAQAAdAMAAA4AAAAAAAAA&#10;AQAgAAAAKQEAAGRycy9lMm9Eb2MueG1sUEsFBgAAAAAGAAYAWQEAAG0F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2974;top:5914;flip:x;height:521;width:9;" filled="f" stroked="t" coordsize="21600,21600" o:gfxdata="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cxxI2wAAAAsBAAAPAAAAAAAAAAEA&#10;IAAAACIAAABkcnMvZG93bnJldi54bWxQSwECFAAUAAAACACHTuJARsPzz9MBAAB0AwAADgAAAAAA&#10;AAABACAAAAAqAQAAZHJzL2Uyb0RvYy54bWxQSwUGAAAAAAYABgBZAQAAbwU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直线 627" o:spid="_x0000_s1026" o:spt="20" style="position:absolute;left:6695;top:4717;height:1817;width:17;" filled="f" stroked="t" coordsize="21600,21600" o:gfxdata="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nUf57ZAAAACwEAAA8AAAAAAAAAAQAgAAAA&#10;IgAAAGRycy9kb3ducmV2LnhtbFBLAQIUABQAAAAIAIdO4kBMxNaX0QEAAJQDAAAOAAAAAAAAAAEA&#10;IAAAACgBAABkcnMvZTJvRG9jLnhtbFBLBQYAAAAABgAGAFkBAABrBQAAAAA=&#10;">
                  <v:fill on="f" focussize="0,0"/>
                  <v:stroke weight="0.5pt"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6702;top:5949;flip:x;height:521;width:9;" filled="f" stroked="t" coordsize="21600,21600" o:gfxdata="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1UInPNoAAAALAQAADwAAAAAAAAABACAA&#10;AAAiAAAAZHJzL2Rvd25yZXYueG1sUEsBAhQAFAAAAAgAh07iQPxT0KLSAQAAdAMAAA4AAAAAAAAA&#10;AQAgAAAAKQEAAGRycy9lMm9Eb2MueG1sUEsFBgAAAAAGAAYAWQEAAG0F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箭头 631" o:spid="_x0000_s1026" o:spt="20" style="position:absolute;left:4911;top:5060;flip:y;height:35;width:9047;" filled="f" stroked="t" coordsize="21600,21600" o:gfxdata="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0+Xfx2wAAAAsB&#10;AAAPAAAAAAAAAAEAIAAAACIAAABkcnMvZG93bnJldi54bWxQSwECFAAUAAAACACHTuJAU3w7zN8B&#10;AACjAwAADgAAAAAAAAABACAAAAAq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3441778688" behindDoc="0" locked="0" layoutInCell="1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3594100</wp:posOffset>
                </wp:positionV>
                <wp:extent cx="784225" cy="396240"/>
                <wp:effectExtent l="0" t="0" r="0" b="0"/>
                <wp:wrapNone/>
                <wp:docPr id="229" name="文本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2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(a)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65pt;margin-top:283pt;height:31.2pt;width:61.75pt;z-index:-853188608;mso-width-relative:page;mso-height-relative:page;" filled="f" stroked="f" coordsize="21600,21600" o:gfxdata="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oUUiLcAAAACwEAAA8AAAAAAAAAAQAgAAAAIgAAAGRycy9kb3ducmV2LnhtbFBLAQIUABQAAAAI&#10;AIdO4kCIQsI7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(a)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846717440" behindDoc="0" locked="0" layoutInCell="1" allowOverlap="1">
                <wp:simplePos x="0" y="0"/>
                <wp:positionH relativeFrom="column">
                  <wp:posOffset>2313940</wp:posOffset>
                </wp:positionH>
                <wp:positionV relativeFrom="paragraph">
                  <wp:posOffset>6275705</wp:posOffset>
                </wp:positionV>
                <wp:extent cx="784225" cy="396240"/>
                <wp:effectExtent l="0" t="0" r="0" b="0"/>
                <wp:wrapNone/>
                <wp:docPr id="227" name="文本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2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(b)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2pt;margin-top:494.15pt;height:31.2pt;width:61.75pt;z-index:1846717440;mso-width-relative:page;mso-height-relative:page;" filled="f" stroked="f" coordsize="21600,21600" o:gfxdata="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4xgRR3QAAAA0BAAAPAAAAAAAAAAEAIAAAACIAAABkcnMvZG93bnJldi54bWxQSwECFAAUAAAA&#10;CACHTuJAjxkj5C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(b)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184671641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1577975</wp:posOffset>
                </wp:positionV>
                <wp:extent cx="6665595" cy="2099945"/>
                <wp:effectExtent l="0" t="0" r="0" b="0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2099945"/>
                          <a:chOff x="3802" y="12379"/>
                          <a:chExt cx="10497" cy="3307"/>
                        </a:xfrm>
                      </wpg:grpSpPr>
                      <pic:pic xmlns:pic="http://schemas.openxmlformats.org/drawingml/2006/picture">
                        <pic:nvPicPr>
                          <pic:cNvPr id="158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940" y="13622"/>
                            <a:ext cx="4587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9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350" y="13608"/>
                            <a:ext cx="4587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7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55" y="12701"/>
                            <a:ext cx="5326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0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736" y="12699"/>
                            <a:ext cx="5326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39" name="文本框 613"/>
                        <wps:cNvSpPr txBox="1"/>
                        <wps:spPr>
                          <a:xfrm>
                            <a:off x="13721" y="13592"/>
                            <a:ext cx="578" cy="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ins w:id="0" w:author="Gilgil" w:date="2015-06-16T14:27:00Z"/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1" name="文本框 613"/>
                        <wps:cNvSpPr txBox="1"/>
                        <wps:spPr>
                          <a:xfrm>
                            <a:off x="13693" y="14491"/>
                            <a:ext cx="578" cy="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8" name="箭头 631"/>
                        <wps:cNvSpPr/>
                        <wps:spPr>
                          <a:xfrm>
                            <a:off x="5126" y="14549"/>
                            <a:ext cx="8493" cy="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34" name="箭头 631"/>
                        <wps:cNvSpPr/>
                        <wps:spPr>
                          <a:xfrm flipV="1">
                            <a:off x="5022" y="13578"/>
                            <a:ext cx="8657" cy="3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47" name="直接连接符 147"/>
                        <wps:cNvCnPr/>
                        <wps:spPr>
                          <a:xfrm flipH="1">
                            <a:off x="13143" y="13082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连接符 146"/>
                        <wps:cNvCnPr/>
                        <wps:spPr>
                          <a:xfrm flipH="1">
                            <a:off x="5460" y="13094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椭圆 157"/>
                        <wps:cNvSpPr/>
                        <wps:spPr>
                          <a:xfrm>
                            <a:off x="13043" y="14432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6" name="椭圆 156"/>
                        <wps:cNvSpPr/>
                        <wps:spPr>
                          <a:xfrm>
                            <a:off x="9442" y="14424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" name="椭圆 153"/>
                        <wps:cNvSpPr/>
                        <wps:spPr>
                          <a:xfrm>
                            <a:off x="10965" y="14442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4" name="椭圆 154"/>
                        <wps:cNvSpPr/>
                        <wps:spPr>
                          <a:xfrm>
                            <a:off x="10465" y="14431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2" name="椭圆 152"/>
                        <wps:cNvSpPr/>
                        <wps:spPr>
                          <a:xfrm>
                            <a:off x="11503" y="14435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文本框 613"/>
                        <wps:cNvSpPr txBox="1"/>
                        <wps:spPr>
                          <a:xfrm>
                            <a:off x="3802" y="13179"/>
                            <a:ext cx="1198" cy="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Arial" w:hAnsi="Arial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  <w:t>First bucket indication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9" name="文本框 613"/>
                        <wps:cNvSpPr txBox="1"/>
                        <wps:spPr>
                          <a:xfrm>
                            <a:off x="3817" y="14219"/>
                            <a:ext cx="1431" cy="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Arial" w:hAnsi="Arial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 w:cs="Arial"/>
                                  <w:i/>
                                  <w:iCs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  <w:t>Phase alignment indication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0" name="椭圆 150"/>
                        <wps:cNvSpPr/>
                        <wps:spPr>
                          <a:xfrm>
                            <a:off x="12546" y="14434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直线 627"/>
                        <wps:cNvCnPr/>
                        <wps:spPr>
                          <a:xfrm>
                            <a:off x="13156" y="12800"/>
                            <a:ext cx="1" cy="226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5" name="椭圆 155"/>
                        <wps:cNvSpPr/>
                        <wps:spPr>
                          <a:xfrm>
                            <a:off x="9950" y="14433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椭圆 161"/>
                        <wps:cNvSpPr/>
                        <wps:spPr>
                          <a:xfrm>
                            <a:off x="9372" y="13429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3" name="椭圆 163"/>
                        <wps:cNvSpPr/>
                        <wps:spPr>
                          <a:xfrm>
                            <a:off x="12938" y="13431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椭圆 162"/>
                        <wps:cNvSpPr/>
                        <wps:spPr>
                          <a:xfrm>
                            <a:off x="12364" y="13435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椭圆 164"/>
                        <wps:cNvSpPr/>
                        <wps:spPr>
                          <a:xfrm>
                            <a:off x="11757" y="13436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" name="椭圆 165"/>
                        <wps:cNvSpPr/>
                        <wps:spPr>
                          <a:xfrm>
                            <a:off x="11166" y="13431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6" name="椭圆 166"/>
                        <wps:cNvSpPr/>
                        <wps:spPr>
                          <a:xfrm>
                            <a:off x="10571" y="13424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椭圆 167"/>
                        <wps:cNvSpPr/>
                        <wps:spPr>
                          <a:xfrm>
                            <a:off x="9987" y="13430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椭圆 151"/>
                        <wps:cNvSpPr/>
                        <wps:spPr>
                          <a:xfrm>
                            <a:off x="12002" y="14435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8" name="直接箭头连接符 168"/>
                        <wps:cNvCnPr/>
                        <wps:spPr>
                          <a:xfrm>
                            <a:off x="4676" y="12777"/>
                            <a:ext cx="380" cy="3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文本框 171"/>
                        <wps:cNvSpPr txBox="1"/>
                        <wps:spPr>
                          <a:xfrm>
                            <a:off x="4659" y="15041"/>
                            <a:ext cx="842" cy="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  <w:t xml:space="preserve">rf </w:t>
                              </w:r>
                              <w:r>
                                <w:rPr>
                                  <w:rFonts w:hint="eastAsia" w:eastAsia="SimSun"/>
                                  <w:vertAlign w:val="superscript"/>
                                  <w:lang w:val="en-US" w:eastAsia="zh-CN"/>
                                </w:rPr>
                                <w:t>src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9" name="直线 627"/>
                        <wps:cNvCnPr/>
                        <wps:spPr>
                          <a:xfrm>
                            <a:off x="9558" y="13010"/>
                            <a:ext cx="1" cy="226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4" name="直接连接符 174"/>
                        <wps:cNvCnPr/>
                        <wps:spPr>
                          <a:xfrm>
                            <a:off x="10187" y="12951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文本框 169"/>
                        <wps:cNvSpPr txBox="1"/>
                        <wps:spPr>
                          <a:xfrm>
                            <a:off x="4339" y="12379"/>
                            <a:ext cx="842" cy="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eastAsia" w:eastAsia="SimSun"/>
                                  <w:vertAlign w:val="subscript"/>
                                  <w:lang w:val="en-US" w:eastAsia="zh-CN"/>
                                </w:rPr>
                                <w:t xml:space="preserve">rf </w:t>
                              </w:r>
                              <w:r>
                                <w:rPr>
                                  <w:rFonts w:hint="eastAsia" w:eastAsia="SimSun"/>
                                  <w:vertAlign w:val="superscript"/>
                                  <w:lang w:val="en-US" w:eastAsia="zh-CN"/>
                                </w:rPr>
                                <w:t>trg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0" name="直接箭头连接符 170"/>
                        <wps:cNvCnPr/>
                        <wps:spPr>
                          <a:xfrm flipV="1">
                            <a:off x="5152" y="14846"/>
                            <a:ext cx="608" cy="1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直接连接符 176"/>
                        <wps:cNvCnPr/>
                        <wps:spPr>
                          <a:xfrm flipH="1">
                            <a:off x="10589" y="14038"/>
                            <a:ext cx="9" cy="52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接连接符 173"/>
                        <wps:cNvCnPr/>
                        <wps:spPr>
                          <a:xfrm flipH="1">
                            <a:off x="10063" y="14040"/>
                            <a:ext cx="9" cy="52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连接符 175"/>
                        <wps:cNvCnPr/>
                        <wps:spPr>
                          <a:xfrm>
                            <a:off x="10796" y="12971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直接连接符 177"/>
                        <wps:cNvCnPr/>
                        <wps:spPr>
                          <a:xfrm flipH="1">
                            <a:off x="11093" y="14058"/>
                            <a:ext cx="9" cy="52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连接符 181"/>
                        <wps:cNvCnPr/>
                        <wps:spPr>
                          <a:xfrm flipH="1">
                            <a:off x="12114" y="13966"/>
                            <a:ext cx="3" cy="6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连接符 182"/>
                        <wps:cNvCnPr/>
                        <wps:spPr>
                          <a:xfrm>
                            <a:off x="11609" y="14001"/>
                            <a:ext cx="0" cy="66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直接连接符 178"/>
                        <wps:cNvCnPr/>
                        <wps:spPr>
                          <a:xfrm>
                            <a:off x="11395" y="12927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椭圆 195"/>
                        <wps:cNvSpPr/>
                        <wps:spPr>
                          <a:xfrm>
                            <a:off x="7855" y="14433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9" name="直接连接符 189"/>
                        <wps:cNvCnPr/>
                        <wps:spPr>
                          <a:xfrm flipH="1">
                            <a:off x="5938" y="14060"/>
                            <a:ext cx="9" cy="52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直接连接符 184"/>
                        <wps:cNvCnPr/>
                        <wps:spPr>
                          <a:xfrm flipH="1">
                            <a:off x="8449" y="14028"/>
                            <a:ext cx="3" cy="6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直接连接符 179"/>
                        <wps:cNvCnPr/>
                        <wps:spPr>
                          <a:xfrm>
                            <a:off x="11993" y="12890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直接连接符 180"/>
                        <wps:cNvCnPr/>
                        <wps:spPr>
                          <a:xfrm>
                            <a:off x="12592" y="12970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椭圆 190"/>
                        <wps:cNvSpPr/>
                        <wps:spPr>
                          <a:xfrm>
                            <a:off x="5306" y="14422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7" name="椭圆 197"/>
                        <wps:cNvSpPr/>
                        <wps:spPr>
                          <a:xfrm>
                            <a:off x="8896" y="14430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" name="椭圆 192"/>
                        <wps:cNvSpPr/>
                        <wps:spPr>
                          <a:xfrm>
                            <a:off x="6318" y="14429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3" name="椭圆 193"/>
                        <wps:cNvSpPr/>
                        <wps:spPr>
                          <a:xfrm>
                            <a:off x="6818" y="14440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3" name="直接连接符 183"/>
                        <wps:cNvCnPr/>
                        <wps:spPr>
                          <a:xfrm flipH="1">
                            <a:off x="12640" y="14019"/>
                            <a:ext cx="3" cy="6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椭圆 194"/>
                        <wps:cNvSpPr/>
                        <wps:spPr>
                          <a:xfrm>
                            <a:off x="7356" y="14433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7" name="直接连接符 187"/>
                        <wps:cNvCnPr/>
                        <wps:spPr>
                          <a:xfrm flipH="1">
                            <a:off x="6968" y="14023"/>
                            <a:ext cx="9" cy="52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椭圆 196"/>
                        <wps:cNvSpPr/>
                        <wps:spPr>
                          <a:xfrm>
                            <a:off x="8399" y="14432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5" name="直接连接符 185"/>
                        <wps:cNvCnPr/>
                        <wps:spPr>
                          <a:xfrm flipH="1">
                            <a:off x="8015" y="14010"/>
                            <a:ext cx="3" cy="6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直接连接符 186"/>
                        <wps:cNvCnPr/>
                        <wps:spPr>
                          <a:xfrm>
                            <a:off x="7495" y="13933"/>
                            <a:ext cx="0" cy="66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直接连接符 188"/>
                        <wps:cNvCnPr/>
                        <wps:spPr>
                          <a:xfrm flipH="1">
                            <a:off x="6453" y="14036"/>
                            <a:ext cx="9" cy="52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椭圆 191"/>
                        <wps:cNvSpPr/>
                        <wps:spPr>
                          <a:xfrm>
                            <a:off x="5803" y="14431"/>
                            <a:ext cx="275" cy="238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7" name="直接连接符 217"/>
                        <wps:cNvCnPr/>
                        <wps:spPr>
                          <a:xfrm flipH="1">
                            <a:off x="9029" y="14042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直接连接符 216"/>
                        <wps:cNvCnPr/>
                        <wps:spPr>
                          <a:xfrm flipH="1">
                            <a:off x="13151" y="14033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椭圆 200"/>
                        <wps:cNvSpPr/>
                        <wps:spPr>
                          <a:xfrm>
                            <a:off x="8816" y="13440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6" name="椭圆 206"/>
                        <wps:cNvSpPr/>
                        <wps:spPr>
                          <a:xfrm>
                            <a:off x="5250" y="13438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5" name="直接连接符 215"/>
                        <wps:cNvCnPr/>
                        <wps:spPr>
                          <a:xfrm>
                            <a:off x="5456" y="12802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椭圆 202"/>
                        <wps:cNvSpPr/>
                        <wps:spPr>
                          <a:xfrm>
                            <a:off x="7670" y="13411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椭圆 201"/>
                        <wps:cNvSpPr/>
                        <wps:spPr>
                          <a:xfrm>
                            <a:off x="8242" y="13444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3" name="椭圆 203"/>
                        <wps:cNvSpPr/>
                        <wps:spPr>
                          <a:xfrm>
                            <a:off x="7044" y="13440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4" name="椭圆 204"/>
                        <wps:cNvSpPr/>
                        <wps:spPr>
                          <a:xfrm>
                            <a:off x="6449" y="13433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" name="椭圆 205"/>
                        <wps:cNvSpPr/>
                        <wps:spPr>
                          <a:xfrm>
                            <a:off x="5865" y="13439"/>
                            <a:ext cx="423" cy="336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4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4" name="直接连接符 214"/>
                        <wps:cNvCnPr/>
                        <wps:spPr>
                          <a:xfrm>
                            <a:off x="6058" y="12966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直接连接符 213"/>
                        <wps:cNvCnPr/>
                        <wps:spPr>
                          <a:xfrm>
                            <a:off x="6672" y="12911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连接符 211"/>
                        <wps:cNvCnPr/>
                        <wps:spPr>
                          <a:xfrm flipH="1">
                            <a:off x="8532" y="13962"/>
                            <a:ext cx="3" cy="6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接连接符 212"/>
                        <wps:cNvCnPr/>
                        <wps:spPr>
                          <a:xfrm>
                            <a:off x="7263" y="12925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连接符 210"/>
                        <wps:cNvCnPr/>
                        <wps:spPr>
                          <a:xfrm>
                            <a:off x="7866" y="12960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直接连接符 209"/>
                        <wps:cNvCnPr/>
                        <wps:spPr>
                          <a:xfrm>
                            <a:off x="8446" y="12924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矩形 219"/>
                        <wps:cNvSpPr/>
                        <wps:spPr>
                          <a:xfrm>
                            <a:off x="5365" y="12751"/>
                            <a:ext cx="175" cy="25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8" name="直接连接符 208"/>
                        <wps:cNvCnPr/>
                        <wps:spPr>
                          <a:xfrm>
                            <a:off x="9037" y="13007"/>
                            <a:ext cx="11" cy="22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矩形 220"/>
                        <wps:cNvSpPr/>
                        <wps:spPr>
                          <a:xfrm>
                            <a:off x="13059" y="12748"/>
                            <a:ext cx="175" cy="25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8" name="直接连接符 218"/>
                        <wps:cNvCnPr/>
                        <wps:spPr>
                          <a:xfrm flipH="1">
                            <a:off x="5450" y="14028"/>
                            <a:ext cx="9" cy="5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/>
                        <wps:spPr>
                          <a:xfrm>
                            <a:off x="5457" y="12918"/>
                            <a:ext cx="7665" cy="2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文本框 222"/>
                        <wps:cNvSpPr txBox="1"/>
                        <wps:spPr>
                          <a:xfrm>
                            <a:off x="8193" y="12529"/>
                            <a:ext cx="2645" cy="5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lang w:val="en-US" w:eastAsia="zh-CN"/>
                                </w:rPr>
                                <w:t>Revolution period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3" name="直接箭头连接符 223"/>
                        <wps:cNvCnPr/>
                        <wps:spPr>
                          <a:xfrm>
                            <a:off x="9037" y="15117"/>
                            <a:ext cx="4096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文本框 224"/>
                        <wps:cNvSpPr txBox="1"/>
                        <wps:spPr>
                          <a:xfrm>
                            <a:off x="9947" y="15125"/>
                            <a:ext cx="2645" cy="5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lang w:val="en-US" w:eastAsia="zh-CN"/>
                                </w:rPr>
                                <w:t>Beating period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75pt;margin-top:124.25pt;height:165.35pt;width:524.85pt;z-index:1846716416;mso-width-relative:page;mso-height-relative:page;" coordorigin="3802,12379" coordsize="10497,3307" o:gfxdata="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">
                <o:lock v:ext="edit" aspectratio="f"/>
                <v:shape id="图片 810" o:spid="_x0000_s1026" o:spt="75" type="#_x0000_t75" style="position:absolute;left:8940;top:13622;height:1614;width:4587;" filled="f" o:preferrelative="t" stroked="f" coordsize="21600,21600" o:gfxdata="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J5m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图片 810" o:spid="_x0000_s1026" o:spt="75" type="#_x0000_t75" style="position:absolute;left:5350;top:13608;height:1614;width:4587;" filled="f" o:preferrelative="t" stroked="f" coordsize="21600,21600" o:gfxdata="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z5a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图片 810" o:spid="_x0000_s1026" o:spt="75" type="#_x0000_t75" style="position:absolute;left:4755;top:12701;height:1614;width:5326;" filled="f" o:preferrelative="t" stroked="f" coordsize="21600,21600" o:gfxdata="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8A8e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图片 810" o:spid="_x0000_s1026" o:spt="75" type="#_x0000_t75" style="position:absolute;left:7736;top:12699;height:1614;width:5326;" filled="f" o:preferrelative="t" stroked="f" coordsize="21600,21600" o:gfxdata="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mfL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613" o:spid="_x0000_s1026" o:spt="202" type="#_x0000_t202" style="position:absolute;left:13721;top:13592;height:421;width:578;" filled="f" stroked="f" coordsize="21600,21600" o:gfxdata="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iwXP2dgAAAANAQAADwAAAAAAAAABACAA&#10;AAAiAAAAZHJzL2Rvd25yZXYueG1sUEsBAhQAFAAAAAgAh07iQC73K/6bAQAADAMAAA4AAAAAAAAA&#10;AQAgAAAAJwEAAGRycy9lMm9Eb2MueG1sUEsFBgAAAAAGAAYAWQEAADQ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ins w:id="1" w:author="Gilgil" w:date="2015-06-16T14:27:00Z"/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  <w:t xml:space="preserve">t </w:t>
                        </w:r>
                      </w:p>
                    </w:txbxContent>
                  </v:textbox>
                </v:shape>
                <v:shape id="文本框 613" o:spid="_x0000_s1026" o:spt="202" type="#_x0000_t202" style="position:absolute;left:13693;top:14491;height:421;width:578;" filled="f" stroked="f" coordsize="21600,21600" o:gfxdata="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GJ8cnbZAAAADQEAAA8AAAAAAAAAAQAg&#10;AAAAIgAAAGRycy9kb3ducmV2LnhtbFBLAQIUABQAAAAIAIdO4kCtDVeRmwEAAAwDAAAOAAAAAAAA&#10;AAEAIAAAACgBAABkcnMvZTJvRG9jLnhtbFBLBQYAAAAABgAGAFkBAAA1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sz w:val="22"/>
                            <w:szCs w:val="22"/>
                            <w:lang w:val="en-US" w:eastAsia="zh-CN"/>
                          </w:rPr>
                          <w:t xml:space="preserve">t </w:t>
                        </w:r>
                      </w:p>
                    </w:txbxContent>
                  </v:textbox>
                </v:shape>
                <v:line id="箭头 631" o:spid="_x0000_s1026" o:spt="20" style="position:absolute;left:5126;top:14549;height:5;width:8493;" filled="f" stroked="t" coordsize="21600,21600" o:gfxdata="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edD+9oAAAAMAQAADwAAAAAAAAAB&#10;ACAAAAAiAAAAZHJzL2Rvd25yZXYueG1sUEsBAhQAFAAAAAgAh07iQKwqhzrVAQAAmAMAAA4AAAAA&#10;AAAAAQAgAAAAKQEAAGRycy9lMm9Eb2MueG1sUEsFBgAAAAAGAAYAWQEAAHA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箭头 631" o:spid="_x0000_s1026" o:spt="20" style="position:absolute;left:5022;top:13578;flip:y;height:30;width:8657;" filled="f" stroked="t" coordsize="21600,21600" o:gfxdata="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TVGzB3AAA&#10;AA0BAAAPAAAAAAAAAAEAIAAAACIAAABkcnMvZG93bnJldi54bWxQSwECFAAUAAAACACHTuJAI55e&#10;2OEBAACjAwAADgAAAAAAAAABACAAAAArAQAAZHJzL2Uyb0RvYy54bWxQSwUGAAAAAAYABgBZAQAA&#10;f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13143;top:13082;flip:x;height:521;width:9;" filled="f" stroked="t" coordsize="21600,21600" o:gfxdata="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KFCxvaAAAADQEAAA8AAAAAAAAAAQAg&#10;AAAAIgAAAGRycy9kb3ducmV2LnhtbFBLAQIUABQAAAAIAIdO4kAuhJdP0wEAAHQDAAAOAAAAAAAA&#10;AAEAIAAAACkBAABkcnMvZTJvRG9jLnhtbFBLBQYAAAAABgAGAFkBAABuBQ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460;top:13094;flip:x;height:521;width:9;" filled="f" stroked="t" coordsize="21600,21600" o:gfxdata="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qa4D62wAAAA0BAAAPAAAAAAAAAAEA&#10;IAAAACIAAABkcnMvZG93bnJldi54bWxQSwECFAAUAAAACACHTuJAo5IVtdMBAAB0AwAADgAAAAAA&#10;AAABACAAAAAqAQAAZHJzL2Uyb0RvYy54bWxQSwUGAAAAAAYABgBZAQAAbwU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13043;top:14432;height:238;width:275;v-text-anchor:middle;" fillcolor="#0070C0" filled="t" stroked="f" coordsize="21600,21600" o:gfxdata="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bGQdvbAAAADQEAAA8AAAAAAAAAAQAgAAAAIgAAAGRycy9kb3ducmV2LnhtbFBLAQIUABQA&#10;AAAIAIdO4kD0ZSV1XwIAAKQEAAAOAAAAAAAAAAEAIAAAACoBAABkcnMvZTJvRG9jLnhtbFBLBQYA&#10;AAAABgAGAFkBAAD7BQAAAAA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442;top:14424;height:238;width:275;v-text-anchor:middle;" fillcolor="#0070C0" filled="t" stroked="f" coordsize="21600,21600" o:gfxdata="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iqlYK3AAAAA0BAAAPAAAAAAAAAAEAIAAAACIAAABkcnMvZG93bnJldi54bWxQSwECFAAU&#10;AAAACACHTuJAXYoQrV8CAACkBAAADgAAAAAAAAABACAAAAArAQAAZHJzL2Uyb0RvYy54bWxQSwUG&#10;AAAAAAYABgBZAQAA/AUA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965;top:14442;height:238;width:275;v-text-anchor:middle;" fillcolor="#0070C0" filled="t" stroked="f" coordsize="21600,21600" o:gfxdata="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IvLnrbAAAADQEAAA8AAAAAAAAAAQAgAAAAIgAAAGRycy9kb3ducmV2LnhtbFBLAQIUABQA&#10;AAAIAIdO4kDS1xCjXwIAAKQEAAAOAAAAAAAAAAEAIAAAACoBAABkcnMvZTJvRG9jLnhtbFBLBQYA&#10;AAAABgAGAFkBAAD7BQAAAAA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465;top:14431;height:238;width:275;v-text-anchor:middle;" fillcolor="#0070C0" filled="t" stroked="f" coordsize="21600,21600" o:gfxdata="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dN/XzbAAAADQEAAA8AAAAAAAAAAQAgAAAAIgAAAGRycy9kb3ducmV2LnhtbFBLAQIUABQA&#10;AAAIAIdO4kBOUwrGXwIAAKQEAAAOAAAAAAAAAAEAIAAAACoBAABkcnMvZTJvRG9jLnhtbFBLBQYA&#10;AAAABgAGAFkBAAD7BQAAAAA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503;top:14435;height:238;width:275;v-text-anchor:middle;" fillcolor="#0070C0" filled="t" stroked="f" coordsize="21600,21600" o:gfxdata="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FxNAHbAAAADQEAAA8AAAAAAAAAAQAgAAAAIgAAAGRycy9kb3ducmV2LnhtbFBLAQIUABQA&#10;AAAIAIdO4kB7OCV7XwIAAKQEAAAOAAAAAAAAAAEAIAAAACoBAABkcnMvZTJvRG9jLnhtbFBLBQYA&#10;AAAABgAGAFkBAAD7BQAAAAA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文本框 613" o:spid="_x0000_s1026" o:spt="202" type="#_x0000_t202" style="position:absolute;left:3802;top:13179;height:921;width:1198;" filled="f" stroked="f" coordsize="21600,21600" o:gfxdata="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LMIPS7ZAAAADQEAAA8AAAAAAAAAAQAg&#10;AAAAIgAAAGRycy9kb3ducmV2LnhtbFBLAQIUABQAAAAIAIdO4kAi3Bs9mwEAAAwDAAAOAAAAAAAA&#10;AAEAIAAAACgBAABkcnMvZTJvRG9jLnhtbFBLBQYAAAAABgAGAFkBAAA1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Arial" w:hAnsi="Arial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  <w:t>First bucket indication</w:t>
                        </w:r>
                      </w:p>
                    </w:txbxContent>
                  </v:textbox>
                </v:shape>
                <v:shape id="文本框 613" o:spid="_x0000_s1026" o:spt="202" type="#_x0000_t202" style="position:absolute;left:3817;top:14219;height:921;width:1431;" filled="f" stroked="f" coordsize="21600,21600" o:gfxdata="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FnkBv2QAAAAwBAAAPAAAAAAAAAAEA&#10;IAAAACIAAABkcnMvZG93bnJldi54bWxQSwECFAAUAAAACACHTuJAGHv9xJwBAAAMAwAADgAAAAAA&#10;AAABACAAAAAoAQAAZHJzL2Uyb0RvYy54bWxQSwUGAAAAAAYABgBZAQAAN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Arial" w:hAnsi="Arial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 w:cs="Arial"/>
                            <w:i/>
                            <w:iCs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  <w:t>Phase alignment indication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546;top:14434;height:238;width:275;v-text-anchor:middle;" fillcolor="#0070C0" filled="t" stroked="f" coordsize="21600,21600" o:gfxdata="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sxlLvbAAAADQEAAA8AAAAAAAAAAQAgAAAAIgAAAGRycy9kb3ducmV2LnhtbFBLAQIUABQA&#10;AAAIAIdO4kBo4T8QXwIAAKQEAAAOAAAAAAAAAAEAIAAAACoBAABkcnMvZTJvRG9jLnhtbFBLBQYA&#10;AAAABgAGAFkBAAD7BQAAAAA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line id="直线 627" o:spid="_x0000_s1026" o:spt="20" style="position:absolute;left:13156;top:12800;height:2266;width:1;" filled="f" stroked="t" coordsize="21600,21600" o:gfxdata="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SfOA2QAAAA0BAAAPAAAAAAAAAAEA&#10;IAAAACIAAABkcnMvZG93bnJldi54bWxQSwECFAAUAAAACACHTuJAWx9tvNUBAACSAwAADgAAAAAA&#10;AAABACAAAAAoAQAAZHJzL2Uyb0RvYy54bWxQSwUGAAAAAAYABgBZAQAAbwU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3" type="#_x0000_t3" style="position:absolute;left:9950;top:14433;height:238;width:275;v-text-anchor:middle;" fillcolor="#0070C0" filled="t" stroked="f" coordsize="21600,21600" o:gfxdata="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FOJMQ3AAAAA0BAAAPAAAAAAAAAAEAIAAAACIAAABkcnMvZG93bnJldi54bWxQSwECFAAU&#10;AAAACACHTuJA57w/Hl8CAACkBAAADgAAAAAAAAABACAAAAArAQAAZHJzL2Uyb0RvYy54bWxQSwUG&#10;AAAAAAYABgBZAQAA/AUA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72;top:13429;height:336;width:423;v-text-anchor:middle;" fillcolor="#FF0000" filled="t" stroked="f" coordsize="21600,21600" o:gfxdata="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AzVML3gAAAA0BAAAPAAAAAAAAAAEAIAAAACIAAABkcnMvZG93bnJldi54bWxQSwEC&#10;FAAUAAAACACHTuJAh22fp2ACAACkBAAADgAAAAAAAAABACAAAAAtAQAAZHJzL2Uyb0RvYy54bWxQ&#10;SwUGAAAAAAYABgBZAQAA/wU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938;top:13431;height:336;width:423;v-text-anchor:middle;" fillcolor="#FF0000" filled="t" stroked="f" coordsize="21600,21600" o:gfxdata="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62Z4/3QAAAA0BAAAPAAAAAAAAAAEAIAAAACIAAABkcnMvZG93bnJldi54bWxQSwEC&#10;FAAUAAAACACHTuJAlLSFzGECAACkBAAADgAAAAAAAAABACAAAAAsAQAAZHJzL2Uyb0RvYy54bWxQ&#10;SwUGAAAAAAYABgBZAQAA/wU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364;top:13435;height:336;width:423;v-text-anchor:middle;" fillcolor="#FF0000" filled="t" stroked="f" coordsize="21600,21600" o:gfxdata="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HhgRT3QAAAA0BAAAPAAAAAAAAAAEAIAAAACIAAABkcnMvZG93bnJldi54bWxQSwEC&#10;FAAUAAAACACHTuJAPVuwFGECAACkBAAADgAAAAAAAAABACAAAAAsAQAAZHJzL2Uyb0RvYy54bWxQ&#10;SwUGAAAAAAYABgBZAQAA/wU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757;top:13436;height:336;width:423;v-text-anchor:middle;" fillcolor="#FF0000" filled="t" stroked="f" coordsize="21600,21600" o:gfxdata="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Zz3myN4AAAANAQAADwAAAAAAAAABACAAAAAiAAAAZHJzL2Rvd25yZXYueG1sUEsB&#10;AhQAFAAAAAgAh07iQAgwn6lhAgAApAQAAA4AAAAAAAAAAQAgAAAALQEAAGRycy9lMm9Eb2MueG1s&#10;UEsFBgAAAAAGAAYAWQEAAAAG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166;top:13431;height:336;width:423;v-text-anchor:middle;" fillcolor="#FF0000" filled="t" stroked="f" coordsize="21600,21600" o:gfxdata="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9GrB7eAAAADQEAAA8AAAAAAAAAAQAgAAAAIgAAAGRycy9kb3ducmV2LnhtbFBLAQIU&#10;ABQAAAAIAIdO4kCh36pxXwIAAKQEAAAOAAAAAAAAAAEAIAAAAC0BAABkcnMvZTJvRG9jLnhtbFBL&#10;BQYAAAAABgAGAFkBAAD+BQAAAAA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571;top:13424;height:336;width:423;v-text-anchor:middle;" fillcolor="#FF0000" filled="t" stroked="f" coordsize="21600,21600" o:gfxdata="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X4tt94AAAANAQAADwAAAAAAAAABACAAAAAiAAAAZHJzL2Rvd25yZXYueG1sUEsB&#10;AhQAFAAAAAgAh07iQBvphcJhAgAApAQAAA4AAAAAAAAAAQAgAAAALQEAAGRycy9lMm9Eb2MueG1s&#10;UEsFBgAAAAAGAAYAWQEAAAAG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987;top:13430;height:336;width:423;v-text-anchor:middle;" fillcolor="#FF0000" filled="t" stroked="f" coordsize="21600,21600" o:gfxdata="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I6LU03QAAAA0BAAAPAAAAAAAAAAEAIAAAACIAAABkcnMvZG93bnJldi54bWxQSwEC&#10;FAAUAAAACACHTuJAsgawGmECAACkBAAADgAAAAAAAAABACAAAAAsAQAAZHJzL2Uyb0RvYy54bWxQ&#10;SwUGAAAAAAYABgBZAQAA/wU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002;top:14435;height:238;width:275;v-text-anchor:middle;" fillcolor="#0070C0" filled="t" stroked="f" coordsize="21600,21600" o:gfxdata="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2gDDedsAAAANAQAADwAAAAAAAAABACAAAAAiAAAAZHJzL2Rvd25yZXYueG1sUEsBAhQAFAAA&#10;AAgAh07iQMEOCsheAgAApAQAAA4AAAAAAAAAAQAgAAAAKgEAAGRycy9lMm9Eb2MueG1sUEsFBgAA&#10;AAAGAAYAWQEAAPoFAAAAAA=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4676;top:12777;height:379;width:380;" filled="f" stroked="t" coordsize="21600,21600" o:gfxdata="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XZhj9oAAAAMAQAADwAAAAAAAAABACAAAAAiAAAAZHJzL2Rvd25yZXYueG1sUEsBAhQAFAAA&#10;AAgAh07iQHQ9hyjtAQAAmAMAAA4AAAAAAAAAAQAgAAAAKQEAAGRycy9lMm9Eb2MueG1sUEsFBgAA&#10;AAAGAAYAWQEAAIgF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4659;top:15041;height:483;width:842;" filled="f" stroked="f" coordsize="21600,21600" o:gfxdata="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R9zLb&#10;3AAAAA0BAAAPAAAAAAAAAAEAIAAAACIAAABkcnMvZG93bnJldi54bWxQSwECFAAUAAAACACHTuJA&#10;Y7MMAx0CAAAbBAAADgAAAAAAAAABACAAAAArAQAAZHJzL2Uyb0RvYy54bWxQSwUGAAAAAAYABgBZ&#10;AQAAu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  <w:t xml:space="preserve">rf </w:t>
                        </w:r>
                        <w:r>
                          <w:rPr>
                            <w:rFonts w:hint="eastAsia" w:eastAsia="SimSun"/>
                            <w:vertAlign w:val="superscript"/>
                            <w:lang w:val="en-US" w:eastAsia="zh-CN"/>
                          </w:rPr>
                          <w:t>src</w:t>
                        </w:r>
                      </w:p>
                    </w:txbxContent>
                  </v:textbox>
                </v:shape>
                <v:line id="直线 627" o:spid="_x0000_s1026" o:spt="20" style="position:absolute;left:9558;top:13010;height:2266;width:1;" filled="f" stroked="t" coordsize="21600,21600" o:gfxdata="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PXUPjbAAAADQEAAA8AAAAAAAAA&#10;AQAgAAAAIgAAAGRycy9kb3ducmV2LnhtbFBLAQIUABQAAAAIAIdO4kDJ4Rpc1QEAAJIDAAAOAAAA&#10;AAAAAAEAIAAAACoBAABkcnMvZTJvRG9jLnhtbFBLBQYAAAAABgAGAFkBAABxBQ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10187;top:12951;height:2238;width:11;" filled="f" stroked="t" coordsize="21600,21600" o:gfxdata="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5W2UbZAAAADQEAAA8AAAAAAAAAAQAgAAAAIgAA&#10;AGRycy9kb3ducmV2LnhtbFBLAQIUABQAAAAIAIdO4kD1sqrGzgEAAGkDAAAOAAAAAAAAAAEAIAAA&#10;ACgBAABkcnMvZTJvRG9jLnhtbFBLBQYAAAAABgAGAFkBAABoBQAAAAA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shape id="_x0000_s1026" o:spid="_x0000_s1026" o:spt="202" type="#_x0000_t202" style="position:absolute;left:4339;top:12379;height:483;width:842;" filled="f" stroked="f" coordsize="21600,21600" o:gfxdata="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hr3&#10;ntwAAAANAQAADwAAAAAAAAABACAAAAAiAAAAZHJzL2Rvd25yZXYueG1sUEsBAhQAFAAAAAgAh07i&#10;QNgugvseAgAAGwQAAA4AAAAAAAAAAQAgAAAAKwEAAGRycy9lMm9Eb2MueG1sUEsFBgAAAAAGAAYA&#10;WQEAALs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eastAsia" w:eastAsia="SimSun"/>
                            <w:vertAlign w:val="subscript"/>
                            <w:lang w:val="en-US" w:eastAsia="zh-CN"/>
                          </w:rPr>
                          <w:t xml:space="preserve">rf </w:t>
                        </w:r>
                        <w:r>
                          <w:rPr>
                            <w:rFonts w:hint="eastAsia" w:eastAsia="SimSun"/>
                            <w:vertAlign w:val="superscript"/>
                            <w:lang w:val="en-US" w:eastAsia="zh-CN"/>
                          </w:rPr>
                          <w:t>trg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5152;top:14846;flip:y;height:188;width:608;" filled="f" stroked="t" coordsize="21600,21600" o:gfxdata="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KdOf/aAAAADAEAAA8AAAAAAAAAAQAgAAAAIgAAAGRycy9kb3ducmV2LnhtbFBLAQIU&#10;ABQAAAAIAIdO4kBI/5NA8QEAAKIDAAAOAAAAAAAAAAEAIAAAACkBAABkcnMvZTJvRG9jLnhtbFBL&#10;BQYAAAAABgAGAFkBAACMBQ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10589;top:14038;flip:x;height:521;width:9;" filled="f" stroked="t" coordsize="21600,21600" o:gfxdata="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9VeLTaAAAADQEAAA8AAAAAAAAAAQAg&#10;AAAAIgAAAGRycy9kb3ducmV2LnhtbFBLAQIUABQAAAAIAIdO4kCI57Iq0wEAAHIDAAAOAAAAAAAA&#10;AAEAIAAAACkBAABkcnMvZTJvRG9jLnhtbFBLBQYAAAAABgAGAFkBAABuBQAAAAA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0063;top:14040;flip:x;height:521;width:9;" filled="f" stroked="t" coordsize="21600,21600" o:gfxdata="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1l2Nr2AAAAA0BAAAPAAAAAAAAAAEAIAAA&#10;ACIAAABkcnMvZG93bnJldi54bWxQSwECFAAUAAAACACHTuJA66DehtMBAAByAwAADgAAAAAAAAAB&#10;ACAAAAAnAQAAZHJzL2Uyb0RvYy54bWxQSwUGAAAAAAYABgBZAQAAbAUAAAAA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0796;top:12971;height:2238;width:11;" filled="f" stroked="t" coordsize="21600,21600" o:gfxdata="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iP5A22gAAAA0BAAAPAAAAAAAAAAEAIAAAACIA&#10;AABkcnMvZG93bnJldi54bWxQSwECFAAUAAAACACHTuJAQ7dTzM4BAABpAwAADgAAAAAAAAABACAA&#10;AAApAQAAZHJzL2Uyb0RvYy54bWxQSwUGAAAAAAYABgBZAQAAaQUAAAAA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1093;top:14058;flip:x;height:521;width:9;" filled="f" stroked="t" coordsize="21600,21600" o:gfxdata="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L7zCHXAAAADQEAAA8AAAAAAAAAAQAgAAAA&#10;IgAAAGRycy9kb3ducmV2LnhtbFBLAQIUABQAAAAIAIdO4kCXDFEJ0wEAAHIDAAAOAAAAAAAAAAEA&#10;IAAAACYBAABkcnMvZTJvRG9jLnhtbFBLBQYAAAAABgAGAFkBAABrBQAAAAA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2114;top:13966;flip:x;height:685;width:3;" filled="f" stroked="t" coordsize="21600,21600" o:gfxdata="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CpujDZAAAADQEAAA8AAAAAAAAAAQAg&#10;AAAAIgAAAGRycy9kb3ducmV2LnhtbFBLAQIUABQAAAAIAIdO4kCUdiR11AEAAHIDAAAOAAAAAAAA&#10;AAEAIAAAACgBAABkcnMvZTJvRG9jLnhtbFBLBQYAAAAABgAGAFkBAABuBQAAAAA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1609;top:14001;height:669;width:0;" filled="f" stroked="t" coordsize="21600,21600" o:gfxdata="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KFiWc1wAAAA0BAAAPAAAAAAAAAAEAIAAAACIAAABkcnMvZG93&#10;bnJldi54bWxQSwECFAAUAAAACACHTuJAumd+NsgBAABlAwAADgAAAAAAAAABACAAAAAmAQAAZHJz&#10;L2Uyb0RvYy54bWxQSwUGAAAAAAYABgBZAQAAYAUAAAAA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1395;top:12927;height:2238;width:11;" filled="f" stroked="t" coordsize="21600,21600" o:gfxdata="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5XqvrZAAAADQEAAA8AAAAAAAAAAQAgAAAAIgAA&#10;AGRycy9kb3ducmV2LnhtbFBLAQIUABQAAAAIAIdO4kCdiYa6zgEAAGkDAAAOAAAAAAAAAAEAIAAA&#10;ACgBAABkcnMvZTJvRG9jLnhtbFBLBQYAAAAABgAGAFkBAABoBQAAAAA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shape id="_x0000_s1026" o:spid="_x0000_s1026" o:spt="3" type="#_x0000_t3" style="position:absolute;left:7855;top:14433;height:238;width:275;v-text-anchor:middle;" fillcolor="#0070C0" filled="t" stroked="f" coordsize="21600,21600" o:gfxdata="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Vv8WbbAAAADQEAAA8AAAAAAAAAAQAgAAAAIgAAAGRycy9kb3ducmV2LnhtbFBLAQIUABQA&#10;AAAIAIdO4kB3aiKyXwIAAKQEAAAOAAAAAAAAAAEAIAAAACoBAABkcnMvZTJvRG9jLnhtbFBLBQYA&#10;AAAABgAGAFkBAAD7BQAAAAA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5938;top:14060;flip:x;height:521;width:9;" filled="f" stroked="t" coordsize="21600,21600" o:gfxdata="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wJXH3YAAAACwEAAA8AAAAAAAAAAQAgAAAA&#10;IgAAAGRycy9kb3ducmV2LnhtbFBLAQIUABQAAAAIAIdO4kDCyz+i0gEAAHIDAAAOAAAAAAAAAAEA&#10;IAAAACcBAABkcnMvZTJvRG9jLnhtbFBLBQYAAAAABgAGAFkBAABrBQAAAAA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8449;top:14028;flip:x;height:685;width:3;" filled="f" stroked="t" coordsize="21600,21600" o:gfxdata="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HtBcXaAAAADQEAAA8AAAAAAAAAAQAg&#10;AAAAIgAAAGRycy9kb3ducmV2LnhtbFBLAQIUABQAAAAIAIdO4kD3MUjZ0wEAAHIDAAAOAAAAAAAA&#10;AAEAIAAAACkBAABkcnMvZTJvRG9jLnhtbFBLBQYAAAAABgAGAFkBAABuBQAAAAA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1993;top:12890;height:2238;width:11;" filled="f" stroked="t" coordsize="21600,21600" o:gfxdata="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MVUuy1wAAAA0BAAAPAAAAAAAAAAEAIAAAACIAAABk&#10;cnMvZG93bnJldi54bWxQSwECFAAUAAAACACHTuJAK4x/sM4BAABpAwAADgAAAAAAAAABACAAAAAm&#10;AQAAZHJzL2Uyb0RvYy54bWxQSwUGAAAAAAYABgBZAQAAZgUAAAAA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2592;top:12970;height:2238;width:11;" filled="f" stroked="t" coordsize="21600,21600" o:gfxdata="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zN7sn2AAAAA0BAAAPAAAAAAAAAAEAIAAAACIAAABk&#10;cnMvZG93bnJldi54bWxQSwECFAAUAAAACACHTuJAuFFCyM0BAABpAwAADgAAAAAAAAABACAAAAAn&#10;AQAAZHJzL2Uyb0RvYy54bWxQSwUGAAAAAAYABgBZAQAAZgUAAAAA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shape id="_x0000_s1026" o:spid="_x0000_s1026" o:spt="3" type="#_x0000_t3" style="position:absolute;left:5306;top:14422;height:238;width:275;v-text-anchor:middle;" fillcolor="#0070C0" filled="t" stroked="f" coordsize="21600,21600" o:gfxdata="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EPSqTYAAAACwEAAA8AAAAAAAAAAQAgAAAAIgAAAGRycy9kb3ducmV2LnhtbFBLAQIUABQAAAAI&#10;AIdO4kD4NyK8XwIAAKQEAAAOAAAAAAAAAAEAIAAAACcBAABkcnMvZTJvRG9jLnhtbFBLBQYAAAAA&#10;BgAGAFkBAAD4BQAAAAA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896;top:14430;height:238;width:275;v-text-anchor:middle;" fillcolor="#0070C0" filled="t" stroked="f" coordsize="21600,21600" o:gfxdata="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48WhQ2wAAAA0BAAAPAAAAAAAAAAEAIAAAACIAAABkcnMvZG93bnJldi54bWxQSwECFAAU&#10;AAAACACHTuJAZLM42WACAACkBAAADgAAAAAAAAABACAAAAAqAQAAZHJzL2Uyb0RvYy54bWxQSwUG&#10;AAAAAAYABgBZAQAA/AUA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318;top:14429;height:238;width:275;v-text-anchor:middle;" fillcolor="#0070C0" filled="t" stroked="f" coordsize="21600,21600" o:gfxdata="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+hjE0dkAAAAMAQAADwAAAAAAAAABACAAAAAiAAAAZHJzL2Rvd25yZXYueG1sUEsBAhQAFAAA&#10;AAgAh07iQOvuONdgAgAApAQAAA4AAAAAAAAAAQAgAAAAKAEAAGRycy9lMm9Eb2MueG1sUEsFBgAA&#10;AAAGAAYAWQEAAPoFAAAAAA=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818;top:14440;height:238;width:275;v-text-anchor:middle;" fillcolor="#0070C0" filled="t" stroked="f" coordsize="21600,21600" o:gfxdata="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E/2tPaAAAADQEAAA8AAAAAAAAAAQAgAAAAIgAAAGRycy9kb3ducmV2LnhtbFBLAQIUABQA&#10;AAAIAIdO4kBCAQ0PYAIAAKQEAAAOAAAAAAAAAAEAIAAAACkBAABkcnMvZTJvRG9jLnhtbFBLBQYA&#10;AAAABgAGAFkBAAD7BQAAAAA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12640;top:14019;flip:x;height:685;width:3;" filled="f" stroked="t" coordsize="21600,21600" o:gfxdata="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tSeEzZAAAADQEAAA8AAAAAAAAAAQAg&#10;AAAAIgAAAGRycy9kb3ducmV2LnhtbFBLAQIUABQAAAAIAIdO4kCqoOMy1AEAAHIDAAAOAAAAAAAA&#10;AAEAIAAAACgBAABkcnMvZTJvRG9jLnhtbFBLBQYAAAAABgAGAFkBAABuBQAAAAA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shape id="_x0000_s1026" o:spid="_x0000_s1026" o:spt="3" type="#_x0000_t3" style="position:absolute;left:7356;top:14433;height:238;width:275;v-text-anchor:middle;" fillcolor="#0070C0" filled="t" stroked="f" coordsize="21600,21600" o:gfxdata="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Mx2EG2wAAAA0BAAAPAAAAAAAAAAEAIAAAACIAAABkcnMvZG93bnJldi54bWxQSwECFAAU&#10;AAAACACHTuJA3oUXamACAACkBAAADgAAAAAAAAABACAAAAAqAQAAZHJzL2Uyb0RvYy54bWxQSwUG&#10;AAAAAAYABgBZAQAA/AUA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6968;top:14023;flip:x;height:521;width:9;" filled="f" stroked="t" coordsize="21600,21600" o:gfxdata="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Zh2FY2AAAAA0BAAAPAAAAAAAAAAEAIAAA&#10;ACIAAABkcnMvZG93bnJldi54bWxQSwECFAAUAAAACACHTuJAOe8ZrtMBAAByAwAADgAAAAAAAAAB&#10;ACAAAAAnAQAAZHJzL2Uyb0RvYy54bWxQSwUGAAAAAAYABgBZAQAAbAUAAAAA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shape id="_x0000_s1026" o:spid="_x0000_s1026" o:spt="3" type="#_x0000_t3" style="position:absolute;left:8399;top:14432;height:238;width:275;v-text-anchor:middle;" fillcolor="#0070C0" filled="t" stroked="f" coordsize="21600,21600" o:gfxdata="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ohBtT2wAAAA0BAAAPAAAAAAAAAAEAIAAAACIAAABkcnMvZG93bnJldi54bWxQSwECFAAU&#10;AAAACACHTuJAzVwNAWACAACkBAAADgAAAAAAAAABACAAAAAqAQAAZHJzL2Uyb0RvYy54bWxQSwUG&#10;AAAAAAYABgBZAQAA/AUAAAAA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8015;top:14010;flip:x;height:685;width:3;" filled="f" stroked="t" coordsize="21600,21600" o:gfxdata="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XpSS9gAAAANAQAADwAAAAAAAAABACAA&#10;AAAiAAAAZHJzL2Rvd25yZXYueG1sUEsBAhQAFAAAAAgAh07iQOjaq/rUAQAAcgMAAA4AAAAAAAAA&#10;AQAgAAAAJwEAAGRycy9lMm9Eb2MueG1sUEsFBgAAAAAGAAYAWQEAAG0FAAAAAA=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7495;top:13933;height:669;width:0;" filled="f" stroked="t" coordsize="21600,21600" o:gfxdata="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ODGefdcAAAANAQAADwAAAAAAAAABACAAAAAiAAAAZHJzL2Rv&#10;d25yZXYueG1sUEsBAhQAFAAAAAgAh07iQAm3oZ/JAQAAZQMAAA4AAAAAAAAAAQAgAAAAJgEAAGRy&#10;cy9lMm9Eb2MueG1sUEsFBgAAAAAGAAYAWQEAAGEFAAAAAA=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6453;top:14036;flip:x;height:521;width:9;" filled="f" stroked="t" coordsize="21600,21600" o:gfxdata="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/o6X7YAAAADQEAAA8AAAAAAAAAAQAgAAAA&#10;IgAAAGRycy9kb3ducmV2LnhtbFBLAQIUABQAAAAIAIdO4kDdINyB0gEAAHIDAAAOAAAAAAAAAAEA&#10;IAAAACcBAABkcnMvZTJvRG9jLnhtbFBLBQYAAAAABgAGAFkBAABrBQAAAAA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shape id="_x0000_s1026" o:spid="_x0000_s1026" o:spt="3" type="#_x0000_t3" style="position:absolute;left:5803;top:14431;height:238;width:275;v-text-anchor:middle;" fillcolor="#0070C0" filled="t" stroked="f" coordsize="21600,21600" o:gfxdata="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oSuEbYAAAACwEAAA8AAAAAAAAAAQAgAAAAIgAAAGRycy9kb3ducmV2LnhtbFBLAQIUABQAAAAI&#10;AIdO4kBR2BdkXwIAAKQEAAAOAAAAAAAAAAEAIAAAACcBAABkcnMvZTJvRG9jLnhtbFBLBQYAAAAA&#10;BgAGAFkBAAD4BQAAAAA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9029;top:14042;flip:x;height:521;width:9;" filled="f" stroked="t" coordsize="21600,21600" o:gfxdata="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d+1Td2wAAAA0BAAAPAAAAAAAAAAEA&#10;IAAAACIAAABkcnMvZG93bnJldi54bWxQSwECFAAUAAAACACHTuJANf8wcdMBAAB0AwAADgAAAAAA&#10;AAABACAAAAAqAQAAZHJzL2Uyb0RvYy54bWxQSwUGAAAAAAYABgBZAQAAbwU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3151;top:14033;flip:x;height:521;width:9;" filled="f" stroked="t" coordsize="21600,21600" o:gfxdata="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cqvMI2wAAAA0BAAAPAAAAAAAAAAEA&#10;IAAAACIAAABkcnMvZG93bnJldi54bWxQSwECFAAUAAAACACHTuJAuOmyi9MBAAB0AwAADgAAAAAA&#10;AAABACAAAAAqAQAAZHJzL2Uyb0RvYy54bWxQSwUGAAAAAAYABgBZAQAAbwUA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8816;top:13440;height:336;width:423;v-text-anchor:middle;" fillcolor="#FF0000" filled="t" stroked="f" coordsize="21600,21600" o:gfxdata="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KnbRg3gAAAA0BAAAPAAAAAAAAAAEAIAAAACIAAABkcnMvZG93bnJldi54bWxQSwEC&#10;FAAUAAAACACHTuJA4gk0+GACAACkBAAADgAAAAAAAAABACAAAAAtAQAAZHJzL2Uyb0RvYy54bWxQ&#10;SwUGAAAAAAYABgBZAQAA/wU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250;top:13438;height:336;width:423;v-text-anchor:middle;" fillcolor="#FF0000" filled="t" stroked="f" coordsize="21600,21600" o:gfxdata="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W46K83QAAAAwBAAAPAAAAAAAAAAEAIAAAACIAAABkcnMvZG93bnJldi54bWxQSwEC&#10;FAAUAAAACACHTuJA12IbRWECAACkBAAADgAAAAAAAAABACAAAAAsAQAAZHJzL2Uyb0RvYy54bWxQ&#10;SwUGAAAAAAYABgBZAQAA/wU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5456;top:12802;height:2238;width:11;" filled="f" stroked="t" coordsize="21600,21600" o:gfxdata="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/4zIdcAAAAKAQAADwAAAAAAAAABACAAAAAiAAAAZHJz&#10;L2Rvd25yZXYueG1sUEsBAhQAFAAAAAgAh07iQFLJDpzMAQAAaQMAAA4AAAAAAAAAAQAgAAAAJgEA&#10;AGRycy9lMm9Eb2MueG1sUEsFBgAAAAAGAAYAWQEAAGQFAAAAAA=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shape id="_x0000_s1026" o:spid="_x0000_s1026" o:spt="3" type="#_x0000_t3" style="position:absolute;left:7670;top:13411;height:336;width:423;v-text-anchor:middle;" fillcolor="#FF0000" filled="t" stroked="f" coordsize="21600,21600" o:gfxdata="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r6pOA3QAAAA0BAAAPAAAAAAAAAAEAIAAAACIAAABkcnMvZG93bnJldi54bWxQSwEC&#10;FAAUAAAACACHTuJA8dAuk2ECAACkBAAADgAAAAAAAAABACAAAAAsAQAAZHJzL2Uyb0RvYy54bWxQ&#10;SwUGAAAAAAYABgBZAQAA/wU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242;top:13444;height:336;width:423;v-text-anchor:middle;" fillcolor="#FF0000" filled="t" stroked="f" coordsize="21600,21600" o:gfxdata="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n3YWDdAAAADQEAAA8AAAAAAAAAAQAgAAAAIgAAAGRycy9kb3ducmV2LnhtbFBLAQIU&#10;ABQAAAAIAIdO4kBL5gEgYAIAAKQEAAAOAAAAAAAAAAEAIAAAACwBAABkcnMvZTJvRG9jLnhtbFBL&#10;BQYAAAAABgAGAFkBAAD+BQAAAAA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044;top:13440;height:336;width:423;v-text-anchor:middle;" fillcolor="#FF0000" filled="t" stroked="f" coordsize="21600,21600" o:gfxdata="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HZ2z03QAAAA0BAAAPAAAAAAAAAAEAIAAAACIAAABkcnMvZG93bnJldi54bWxQSwEC&#10;FAAUAAAACACHTuJAWD8bS2ECAACkBAAADgAAAAAAAAABACAAAAAsAQAAZHJzL2Uyb0RvYy54bWxQ&#10;SwUGAAAAAAYABgBZAQAA/wUAAAAA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449;top:13433;height:336;width:423;v-text-anchor:middle;" fillcolor="#FF0000" filled="t" stroked="f" coordsize="21600,21600" o:gfxdata="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UDkVncAAAADQEAAA8AAAAAAAAAAQAgAAAAIgAAAGRycy9kb3ducmV2LnhtbFBLAQIU&#10;ABQAAAAIAIdO4kDEuwEuYQIAAKQEAAAOAAAAAAAAAAEAIAAAACsBAABkcnMvZTJvRG9jLnhtbFBL&#10;BQYAAAAABgAGAFkBAAD+BQAAAAA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865;top:13439;height:336;width:423;v-text-anchor:middle;" fillcolor="#FF0000" filled="t" stroked="f" coordsize="21600,21600" o:gfxdata="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EoxtC9wAAAALAQAADwAAAAAAAAABACAAAAAiAAAAZHJzL2Rvd25yZXYueG1sUEsBAhQA&#10;FAAAAAgAh07iQG1UNPZgAgAApAQAAA4AAAAAAAAAAQAgAAAAKwEAAGRycy9lMm9Eb2MueG1sUEsF&#10;BgAAAAAGAAYAWQEAAP0FAAAAAA==&#10;">
                  <v:fill on="t" opacity="32112f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6058;top:12966;height:2238;width:11;" filled="f" stroked="t" coordsize="21600,21600" o:gfxdata="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b1zHEdgAAAALAQAADwAAAAAAAAABACAAAAAiAAAA&#10;ZHJzL2Rvd25yZXYueG1sUEsBAhQAFAAAAAgAh07iQOTM95bOAQAAaQMAAA4AAAAAAAAAAQAgAAAA&#10;JwEAAGRycy9lMm9Eb2MueG1sUEsFBgAAAAAGAAYAWQEAAGcFAAAAAA=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6672;top:12911;height:2238;width:11;" filled="f" stroked="t" coordsize="21600,21600" o:gfxdata="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yHbveNgAAAANAQAADwAAAAAAAAABACAAAAAiAAAA&#10;ZHJzL2Rvd25yZXYueG1sUEsBAhQAFAAAAAgAh07iQObUGKLOAQAAaQMAAA4AAAAAAAAAAQAgAAAA&#10;JwEAAGRycy9lMm9Eb2MueG1sUEsFBgAAAAAGAAYAWQEAAGcFAAAAAA=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8532;top:13962;flip:x;height:685;width:3;" filled="f" stroked="t" coordsize="21600,21600" o:gfxdata="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VO3wrZAAAADQEAAA8AAAAAAAAAAQAg&#10;AAAAIgAAAGRycy9kb3ducmV2LnhtbFBLAQIUABQAAAAIAIdO4kAqwIGe1AEAAHIDAAAOAAAAAAAA&#10;AAEAIAAAACgBAABkcnMvZTJvRG9jLnhtbFBLBQYAAAAABgAGAFkBAABuBQAAAAA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7263;top:12925;height:2238;width:11;" filled="f" stroked="t" coordsize="21600,21600" o:gfxdata="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kubVG2AAAAA0BAAAPAAAAAAAAAAEAIAAAACIAAABk&#10;cnMvZG93bnJldi54bWxQSwECFAAUAAAACACHTuJAUNHhqM0BAABpAwAADgAAAAAAAAABACAAAAAn&#10;AQAAZHJzL2Uyb0RvYy54bWxQSwUGAAAAAAYABgBZAQAAZgUAAAAA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7866;top:12960;height:2238;width:11;" filled="f" stroked="t" coordsize="21600,21600" o:gfxdata="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8yQR2QAAAA0BAAAPAAAAAAAAAAEAIAAAACIAAABk&#10;cnMvZG93bnJldi54bWxQSwECFAAUAAAACACHTuJAPNoTvcwBAABpAwAADgAAAAAAAAABACAAAAAo&#10;AQAAZHJzL2Uyb0RvYy54bWxQSwUGAAAAAAYABgBZAQAAZgUAAAAA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8446;top:12924;height:2238;width:11;" filled="f" stroked="t" coordsize="21600,21600" o:gfxdata="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2c1ZTaAAAADQEAAA8AAAAAAAAAAQAgAAAAIgAA&#10;AGRycy9kb3ducmV2LnhtbFBLAQIUABQAAAAIAIdO4kCGHSrCzQEAAGkDAAAOAAAAAAAAAAEAIAAA&#10;ACkBAABkcnMvZTJvRG9jLnhtbFBLBQYAAAAABgAGAFkBAABoBQAAAAA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rect id="_x0000_s1026" o:spid="_x0000_s1026" o:spt="1" style="position:absolute;left:5365;top:12751;height:2597;width:175;v-text-anchor:middle;" fillcolor="#5B9BD5 [3204]" filled="t" stroked="f" coordsize="21600,21600" o:gfxdata="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t5Cq9cAAAAJAQAADwAAAAAAAAABACAAAAAiAAAAZHJzL2Rvd25yZXYueG1sUEsBAhQAFAAA&#10;AAgAh07iQCk/SMJiAgAAogQAAA4AAAAAAAAAAQAgAAAAJgEAAGRycy9lMm9Eb2MueG1sUEsFBgAA&#10;AAAGAAYAWQEAAPoFAAAAAA==&#10;">
                  <v:fill on="t" opacity="19005f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9037;top:13007;height:2238;width:11;" filled="f" stroked="t" coordsize="21600,21600" o:gfxdata="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RJTS2NkAAAANAQAADwAAAAAAAAABACAAAAAiAAAA&#10;ZHJzL2Rvd25yZXYueG1sUEsBAhQAFAAAAAgAh07iQDAY08jNAQAAaQMAAA4AAAAAAAAAAQAgAAAA&#10;KAEAAGRycy9lMm9Eb2MueG1sUEsFBgAAAAAGAAYAWQEAAGcFAAAAAA==&#10;">
                  <v:fill on="f" focussize="0,0"/>
                  <v:stroke color="#000000 [3213]" miterlimit="8" joinstyle="miter" dashstyle="dash"/>
                  <v:imagedata o:title=""/>
                  <o:lock v:ext="edit" aspectratio="f"/>
                </v:line>
                <v:rect id="_x0000_s1026" o:spid="_x0000_s1026" o:spt="1" style="position:absolute;left:13059;top:12748;height:2597;width:175;v-text-anchor:middle;" fillcolor="#5B9BD5 [3204]" filled="t" stroked="f" coordsize="21600,21600" o:gfxdata="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2kJutNoAAAANAQAADwAAAAAAAAABACAAAAAiAAAAZHJzL2Rvd25yZXYueG1sUEsBAhQA&#10;FAAAAAgAh07iQGOiPnJiAgAAogQAAA4AAAAAAAAAAQAgAAAAKQEAAGRycy9lMm9Eb2MueG1sUEsF&#10;BgAAAAAGAAYAWQEAAP0FAAAAAA==&#10;">
                  <v:fill on="t" opacity="19005f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5450;top:14028;flip:x;height:521;width:9;" filled="f" stroked="t" coordsize="21600,21600" o:gfxdata="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ADOJDYAAAACQEAAA8AAAAAAAAAAQAgAAAA&#10;IgAAAGRycy9kb3ducmV2LnhtbFBLAQIUABQAAAAIAIdO4kA5OflA0gEAAHQDAAAOAAAAAAAAAAEA&#10;IAAAACcBAABkcnMvZTJvRG9jLnhtbFBLBQYAAAAABgAGAFkBAABrBQ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5457;top:12918;height:24;width:7665;" filled="f" stroked="t" coordsize="21600,21600" o:gfxdata="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Vz0PbYAAAACwEAAA8AAAAAAAAAAQAgAAAAIgAAAGRycy9kb3ducmV2&#10;LnhtbFBLAQIUABQAAAAIAIdO4kDj0cjg/AEAALEDAAAOAAAAAAAAAAEAIAAAACcBAABkcnMvZTJv&#10;RG9jLnhtbFBLBQYAAAAABgAGAFkBAACVBQAAAAA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8193;top:12529;height:561;width:2645;" filled="f" stroked="f" coordsize="21600,21600" o:gfxdata="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6wSX7cAAAADAEAAA8AAAAAAAAAAQAgAAAAIgAAAGRycy9kb3ducmV2LnhtbFBLAQIUABQAAAAI&#10;AIdO4kD8hrCIIgIAABwEAAAOAAAAAAAAAAEAIAAAACsBAABkcnMvZTJvRG9jLnhtbFBLBQYAAAAA&#10;BgAGAFkBAAC/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lang w:val="en-US" w:eastAsia="zh-CN"/>
                          </w:rPr>
                          <w:t>Revolution period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9037;top:15117;height:0;width:4096;" filled="f" stroked="t" coordsize="21600,21600" o:gfxdata="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+m35FdgAAAANAQAADwAAAAAAAAABACAAAAAiAAAAZHJzL2Rvd25yZXYueG1sUEsB&#10;AhQAFAAAAAgAh07iQHNuX8H1AQAArQMAAA4AAAAAAAAAAQAgAAAAJwEAAGRycy9lMm9Eb2MueG1s&#10;UEsFBgAAAAAGAAYAWQEAAI4FAAAAAA=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9947;top:15125;height:561;width:2645;" filled="f" stroked="f" coordsize="21600,21600" o:gfxdata="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FzX1C3QAAAA0BAAAPAAAAAAAAAAEAIAAAACIAAABkcnMvZG93bnJldi54bWxQSwECFAAUAAAA&#10;CACHTuJAEtvSVCICAAAcBAAADgAAAAAAAAABACAAAAAs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lang w:val="en-US" w:eastAsia="zh-CN"/>
                          </w:rPr>
                          <w:t>Beating period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62468352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5998845</wp:posOffset>
                </wp:positionV>
                <wp:extent cx="1679575" cy="35623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22725" y="7555230"/>
                          <a:ext cx="167957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Beating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pt;margin-top:472.35pt;height:28.05pt;width:132.25pt;z-index:1162468352;mso-width-relative:page;mso-height-relative:page;" filled="f" stroked="f" coordsize="21600,21600" o:gfxdata="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inES32wAAAAwBAAAPAAAAAAAAAAEAIAAAACIAAABkcnMvZG93bnJldi54bWxQSwEC&#10;FAAUAAAACACHTuJAHu9iqy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Beating 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15392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8402955</wp:posOffset>
                </wp:positionV>
                <wp:extent cx="1398905" cy="1297305"/>
                <wp:effectExtent l="6350" t="6350" r="23495" b="10795"/>
                <wp:wrapNone/>
                <wp:docPr id="145" name="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1297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15pt;margin-top:661.65pt;height:102.15pt;width:110.15pt;z-index:1846715392;v-text-anchor:middle;mso-width-relative:page;mso-height-relative:page;" fillcolor="#FFFFFF [3212]" filled="t" stroked="t" coordsize="21600,21600" o:gfxdata="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lC6wgtoAAAAN&#10;AQAADwAAAAAAAAABACAAAAAiAAAAZHJzL2Rvd25yZXYueG1sUEsBAhQAFAAAAAgAh07iQKC4WBpT&#10;AgAAqwQAAA4AAAAAAAAAAQAgAAAAKQEAAGRycy9lMm9Eb2MueG1sUEsFBgAAAAAGAAYAWQEAAO4F&#10;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601399296" behindDoc="0" locked="0" layoutInCell="1" allowOverlap="1">
            <wp:simplePos x="0" y="0"/>
            <wp:positionH relativeFrom="column">
              <wp:posOffset>1030605</wp:posOffset>
            </wp:positionH>
            <wp:positionV relativeFrom="paragraph">
              <wp:posOffset>4914900</wp:posOffset>
            </wp:positionV>
            <wp:extent cx="3382010" cy="1024890"/>
            <wp:effectExtent l="0" t="0" r="0" b="0"/>
            <wp:wrapNone/>
            <wp:docPr id="32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图片 810" o:spid="_x0000_s1162" o:spt="75" type="#_x0000_t75" style="position:absolute;left:0pt;margin-left:90.9pt;margin-top:341.55pt;height:80.7pt;width:245.55pt;z-index:255443968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9208627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4621530</wp:posOffset>
                </wp:positionV>
                <wp:extent cx="135255" cy="149225"/>
                <wp:effectExtent l="3810" t="3175" r="13335" b="0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" cy="149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.6pt;margin-top:363.9pt;height:11.75pt;width:10.65pt;z-index:-202881024;mso-width-relative:page;mso-height-relative:page;" filled="f" stroked="t" coordsize="21600,21600" o:gfxdata="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6kRfw2AAAAAkBAAAPAAAAAAAAAAEAIAAAACIAAABkcnMvZG93bnJldi54bWxQSwECFAAUAAAA&#10;CACHTuJAzeP7iu4BAACYAwAADgAAAAAAAAABACAAAAAnAQAAZHJzL2Uyb0RvYy54bWxQSwUGAAAA&#10;AAYABgBZAQAAh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267009024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4370070</wp:posOffset>
                </wp:positionV>
                <wp:extent cx="534670" cy="306705"/>
                <wp:effectExtent l="0" t="0" r="0" b="0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 xml:space="preserve">rf 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trg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75pt;margin-top:344.1pt;height:24.15pt;width:42.1pt;z-index:-2027958272;mso-width-relative:page;mso-height-relative:page;" filled="f" stroked="f" coordsize="21600,21600" o:gfxdata="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P+m7dtsA&#10;AAAJAQAADwAAAAAAAAABACAAAAAiAAAAZHJzL2Rvd25yZXYueG1sUEsBAhQAFAAAAAgAh07iQHrA&#10;X7EcAgAAGwQAAA4AAAAAAAAAAQAgAAAAKg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 xml:space="preserve">rf 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trg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085376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5683250</wp:posOffset>
                </wp:positionV>
                <wp:extent cx="334645" cy="176530"/>
                <wp:effectExtent l="1905" t="3810" r="6350" b="10160"/>
                <wp:wrapNone/>
                <wp:docPr id="119" name="直接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645" cy="1765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4.5pt;margin-top:447.5pt;height:13.9pt;width:26.35pt;z-index:260853760;mso-width-relative:page;mso-height-relative:page;" filled="f" stroked="t" coordsize="21600,21600" o:gfxdata="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GWe0doAAAAJAQAADwAAAAAAAAABACAAAAAiAAAAZHJzL2Rvd25yZXYueG1s&#10;UEsBAhQAFAAAAAgAh07iQDwF7NL2AQAAogMAAA4AAAAAAAAAAQAgAAAAKQEAAGRycy9lMm9Eb2Mu&#10;eG1sUEsFBgAAAAAGAAYAWQEAAJE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98876416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5789930</wp:posOffset>
                </wp:positionV>
                <wp:extent cx="534670" cy="306705"/>
                <wp:effectExtent l="0" t="0" r="0" b="0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 xml:space="preserve">rf 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35pt;margin-top:455.9pt;height:24.15pt;width:42.1pt;z-index:-1796090880;mso-width-relative:page;mso-height-relative:page;" filled="f" stroked="f" coordsize="21600,21600" o:gfxdata="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wRkj3b&#10;AAAACgEAAA8AAAAAAAAAAQAgAAAAIgAAAGRycy9kb3ducmV2LnhtbFBLAQIUABQAAAAIAIdO4kD3&#10;z0eHHQIAABs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 xml:space="preserve">rf 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src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92659200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4761230</wp:posOffset>
                </wp:positionV>
                <wp:extent cx="268605" cy="213360"/>
                <wp:effectExtent l="0" t="0" r="17145" b="1524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133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.4pt;margin-top:374.9pt;height:16.8pt;width:21.15pt;z-index:692659200;v-text-anchor:middle;mso-width-relative:page;mso-height-relative:page;" fillcolor="#FF0000" filled="t" stroked="f" coordsize="21600,21600" o:gfxdata="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+XmcdwAAAAJAQAADwAAAAAAAAABACAAAAAiAAAAZHJzL2Rvd25yZXYueG1sUEsBAhQA&#10;FAAAAAgAh07iQGyoQ15gAgAApAQAAA4AAAAAAAAAAQAgAAAAKwEAAGRycy9lMm9Eb2MueG1sUEsF&#10;BgAAAAAGAAYAWQEAAP0FAAAAAA==&#10;">
                <v:fill on="t" opacity="3211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3187072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5384165</wp:posOffset>
                </wp:positionV>
                <wp:extent cx="199390" cy="172085"/>
                <wp:effectExtent l="0" t="0" r="10160" b="18415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.85pt;margin-top:423.95pt;height:13.55pt;width:15.7pt;z-index:93187072;v-text-anchor:middle;mso-width-relative:page;mso-height-relative:page;" fillcolor="#0070C0" filled="t" stroked="f" coordsize="21600,21600" o:gfxdata="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K2+v3ZAAAACQEAAA8AAAAAAAAAAQAgAAAAIgAAAGRycy9kb3ducmV2LnhtbFBLAQIUABQA&#10;AAAIAIdO4kCawy76YQIAAKQEAAAOAAAAAAAAAAEAIAAAACg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7471488" behindDoc="0" locked="0" layoutInCell="1" allowOverlap="1">
                <wp:simplePos x="0" y="0"/>
                <wp:positionH relativeFrom="column">
                  <wp:posOffset>730885</wp:posOffset>
                </wp:positionH>
                <wp:positionV relativeFrom="paragraph">
                  <wp:posOffset>5379085</wp:posOffset>
                </wp:positionV>
                <wp:extent cx="199390" cy="172085"/>
                <wp:effectExtent l="0" t="0" r="10160" b="18415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55pt;margin-top:423.55pt;height:13.55pt;width:15.7pt;z-index:417471488;v-text-anchor:middle;mso-width-relative:page;mso-height-relative:page;" fillcolor="#0070C0" filled="t" stroked="f" coordsize="21600,21600" o:gfxdata="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AmaYL2gAAAAsBAAAPAAAAAAAAAAEAIAAAACIAAABkcnMvZG93bnJldi54bWxQSwECFAAU&#10;AAAACACHTuJADIbT6G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7471488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5384165</wp:posOffset>
                </wp:positionV>
                <wp:extent cx="199390" cy="172085"/>
                <wp:effectExtent l="0" t="0" r="10160" b="18415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7.4pt;margin-top:423.95pt;height:13.55pt;width:15.7pt;z-index:417471488;v-text-anchor:middle;mso-width-relative:page;mso-height-relative:page;" fillcolor="#0070C0" filled="t" stroked="f" coordsize="21600,21600" o:gfxdata="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Ev67rdsAAAALAQAADwAAAAAAAAABACAAAAAiAAAAZHJzL2Rvd25yZXYueG1sUEsBAhQA&#10;FAAAAAgAh07iQKVp5jBhAgAApAQAAA4AAAAAAAAAAQAgAAAAKg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21741824" behindDoc="0" locked="0" layoutInCell="1" allowOverlap="1">
                <wp:simplePos x="0" y="0"/>
                <wp:positionH relativeFrom="column">
                  <wp:posOffset>3654425</wp:posOffset>
                </wp:positionH>
                <wp:positionV relativeFrom="paragraph">
                  <wp:posOffset>5384165</wp:posOffset>
                </wp:positionV>
                <wp:extent cx="199390" cy="172085"/>
                <wp:effectExtent l="0" t="0" r="10160" b="18415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7.75pt;margin-top:423.95pt;height:13.55pt;width:15.7pt;z-index:-1973225472;v-text-anchor:middle;mso-width-relative:page;mso-height-relative:page;" fillcolor="#0070C0" filled="t" stroked="f" coordsize="21600,21600" o:gfxdata="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Lef7dkAAAALAQAADwAAAAAAAAABACAAAAAiAAAAZHJzL2Rvd25yZXYueG1sUEsBAhQAFAAA&#10;AAgAh07iQDSP5iJgAgAApA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3187072" behindDoc="0" locked="0" layoutInCell="1" allowOverlap="1">
                <wp:simplePos x="0" y="0"/>
                <wp:positionH relativeFrom="column">
                  <wp:posOffset>3264535</wp:posOffset>
                </wp:positionH>
                <wp:positionV relativeFrom="paragraph">
                  <wp:posOffset>5386070</wp:posOffset>
                </wp:positionV>
                <wp:extent cx="199390" cy="172085"/>
                <wp:effectExtent l="0" t="0" r="10160" b="18415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05pt;margin-top:424.1pt;height:13.55pt;width:15.7pt;z-index:93187072;v-text-anchor:middle;mso-width-relative:page;mso-height-relative:page;" fillcolor="#0070C0" filled="t" stroked="f" coordsize="21600,21600" o:gfxdata="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Gb2bl2gAAAAsBAAAPAAAAAAAAAAEAIAAAACIAAABkcnMvZG93bnJldi54bWxQSwECFAAU&#10;AAAACACHTuJAnWDT+m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26012160" behindDoc="0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5390515</wp:posOffset>
                </wp:positionV>
                <wp:extent cx="199390" cy="172085"/>
                <wp:effectExtent l="0" t="0" r="10160" b="1841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35pt;margin-top:424.45pt;height:13.55pt;width:15.7pt;z-index:-68955136;v-text-anchor:middle;mso-width-relative:page;mso-height-relative:page;" fillcolor="#0070C0" filled="t" stroked="f" coordsize="21600,21600" o:gfxdata="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/pjE3aAAAACwEAAA8AAAAAAAAAAQAgAAAAIgAAAGRycy9kb3ducmV2LnhtbFBLAQIUABQA&#10;AAAIAIdO4kAQkA+CYAIAAKI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26012160" behindDoc="0" locked="0" layoutInCell="1" allowOverlap="1">
                <wp:simplePos x="0" y="0"/>
                <wp:positionH relativeFrom="column">
                  <wp:posOffset>2502535</wp:posOffset>
                </wp:positionH>
                <wp:positionV relativeFrom="paragraph">
                  <wp:posOffset>5389880</wp:posOffset>
                </wp:positionV>
                <wp:extent cx="199390" cy="172085"/>
                <wp:effectExtent l="0" t="0" r="10160" b="1841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.05pt;margin-top:424.4pt;height:13.55pt;width:15.7pt;z-index:-68955136;v-text-anchor:middle;mso-width-relative:page;mso-height-relative:page;" fillcolor="#0070C0" filled="t" stroked="f" coordsize="21600,21600" o:gfxdata="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wSZDvaAAAACwEAAA8AAAAAAAAAAQAgAAAAIgAAAGRycy9kb3ducmV2LnhtbFBLAQIUABQA&#10;AAAIAIdO4kBWNM6rYAIAAKI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35315200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5391150</wp:posOffset>
                </wp:positionV>
                <wp:extent cx="199390" cy="172085"/>
                <wp:effectExtent l="0" t="0" r="10160" b="1841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7.45pt;margin-top:424.5pt;height:13.55pt;width:15.7pt;z-index:1835315200;v-text-anchor:middle;mso-width-relative:page;mso-height-relative:page;" fillcolor="#0070C0" filled="t" stroked="f" coordsize="21600,21600" o:gfxdata="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Gr8Zc2gAAAAsBAAAPAAAAAAAAAAEAIAAAACIAAABkcnMvZG93bnJldi54bWxQSwECFAAU&#10;AAAACACHTuJA3ilr8GECAACi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01727744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5392420</wp:posOffset>
                </wp:positionV>
                <wp:extent cx="199390" cy="172085"/>
                <wp:effectExtent l="0" t="0" r="10160" b="1841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3pt;margin-top:424.6pt;height:13.55pt;width:15.7pt;z-index:-393239552;v-text-anchor:middle;mso-width-relative:page;mso-height-relative:page;" fillcolor="#0070C0" filled="t" stroked="f" coordsize="21600,21600" o:gfxdata="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Jy6eb2wAAAAsBAAAPAAAAAAAAAAEAIAAAACIAAABkcnMvZG93bnJldi54bWxQSwECFAAU&#10;AAAACACHTuJAzhIhR2ACAACiBAAADgAAAAAAAAABACAAAAAq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01727744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5390515</wp:posOffset>
                </wp:positionV>
                <wp:extent cx="199390" cy="172085"/>
                <wp:effectExtent l="0" t="0" r="10160" b="18415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8.45pt;margin-top:424.45pt;height:13.55pt;width:15.7pt;z-index:-393239552;v-text-anchor:middle;mso-width-relative:page;mso-height-relative:page;" fillcolor="#0070C0" filled="t" stroked="f" coordsize="21600,21600" o:gfxdata="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K88vbaAAAACwEAAA8AAAAAAAAAAQAgAAAAIgAAAGRycy9kb3ducmV2LnhtbFBLAQIUABQA&#10;AAAIAIdO4kDzyvkzYAIAAKI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39585536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4749800</wp:posOffset>
                </wp:positionV>
                <wp:extent cx="268605" cy="213360"/>
                <wp:effectExtent l="0" t="0" r="17145" b="1524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133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8.2pt;margin-top:374pt;height:16.8pt;width:21.15pt;z-index:-555381760;v-text-anchor:middle;mso-width-relative:page;mso-height-relative:page;" fillcolor="#FF0000" filled="t" stroked="f" coordsize="21600,21600" o:gfxdata="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lHuhbdAAAACwEAAA8AAAAAAAAAAQAgAAAAIgAAAGRycy9kb3ducmV2LnhtbFBLAQIU&#10;ABQAAAAIAIdO4kDAJIqPYAIAAKIEAAAOAAAAAAAAAAEAIAAAACwBAABkcnMvZTJvRG9jLnhtbFBL&#10;BQYAAAAABgAGAFkBAAD+BQAAAAA=&#10;">
                <v:fill on="t" opacity="3211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09564416" behindDoc="0" locked="0" layoutInCell="1" allowOverlap="1">
                <wp:simplePos x="0" y="0"/>
                <wp:positionH relativeFrom="column">
                  <wp:posOffset>3882390</wp:posOffset>
                </wp:positionH>
                <wp:positionV relativeFrom="paragraph">
                  <wp:posOffset>4754245</wp:posOffset>
                </wp:positionV>
                <wp:extent cx="268605" cy="213360"/>
                <wp:effectExtent l="0" t="0" r="17145" b="1524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133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5.7pt;margin-top:374.35pt;height:16.8pt;width:21.15pt;z-index:-785402880;v-text-anchor:middle;mso-width-relative:page;mso-height-relative:page;" fillcolor="#FF0000" filled="t" stroked="f" coordsize="21600,21600" o:gfxdata="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BniG9wAAAALAQAADwAAAAAAAAABACAAAAAiAAAAZHJzL2Rvd25yZXYueG1sUEsBAhQA&#10;FAAAAAgAh07iQPhl3EdgAgAAogQAAA4AAAAAAAAAAQAgAAAAKwEAAGRycy9lMm9Eb2MueG1sUEsF&#10;BgAAAAAGAAYAWQEAAP0FAAAAAA==&#10;">
                <v:fill on="t" opacity="3211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39585536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4750435</wp:posOffset>
                </wp:positionV>
                <wp:extent cx="268605" cy="213360"/>
                <wp:effectExtent l="0" t="0" r="17145" b="1524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133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0.7pt;margin-top:374.05pt;height:16.8pt;width:21.15pt;z-index:-555381760;v-text-anchor:middle;mso-width-relative:page;mso-height-relative:page;" fillcolor="#FF0000" filled="t" stroked="f" coordsize="21600,21600" o:gfxdata="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9mgbHcAAAACwEAAA8AAAAAAAAAAQAgAAAAIgAAAGRycy9kb3ducmV2LnhtbFBLAQIU&#10;ABQAAAAIAIdO4kCMt/35YQIAAKIEAAAOAAAAAAAAAAEAIAAAACsBAABkcnMvZTJvRG9jLnhtbFBL&#10;BQYAAAAABgAGAFkBAAD+BQAAAAA=&#10;">
                <v:fill on="t" opacity="3211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39585536" behindDoc="0" locked="0" layoutInCell="1" allowOverlap="1">
                <wp:simplePos x="0" y="0"/>
                <wp:positionH relativeFrom="column">
                  <wp:posOffset>2837815</wp:posOffset>
                </wp:positionH>
                <wp:positionV relativeFrom="paragraph">
                  <wp:posOffset>4754245</wp:posOffset>
                </wp:positionV>
                <wp:extent cx="268605" cy="213360"/>
                <wp:effectExtent l="0" t="0" r="17145" b="1524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133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45pt;margin-top:374.35pt;height:16.8pt;width:21.15pt;z-index:-555381760;v-text-anchor:middle;mso-width-relative:page;mso-height-relative:page;" fillcolor="#FF0000" filled="t" stroked="f" coordsize="21600,21600" o:gfxdata="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J1ZBE3QAAAAsBAAAPAAAAAAAAAAEAIAAAACIAAABkcnMvZG93bnJldi54bWxQSwEC&#10;FAAUAAAACACHTuJASDkv1GECAACiBAAADgAAAAAAAAABACAAAAAsAQAAZHJzL2Uyb0RvYy54bWxQ&#10;SwUGAAAAAAYABgBZAQAA/wUAAAAA&#10;">
                <v:fill on="t" opacity="3211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39585536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4749800</wp:posOffset>
                </wp:positionV>
                <wp:extent cx="268605" cy="213360"/>
                <wp:effectExtent l="0" t="0" r="17145" b="1524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133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3.65pt;margin-top:374pt;height:16.8pt;width:21.15pt;z-index:-555381760;v-text-anchor:middle;mso-width-relative:page;mso-height-relative:page;" fillcolor="#FF0000" filled="t" stroked="f" coordsize="21600,21600" o:gfxdata="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wrvaj3QAAAAsBAAAPAAAAAAAAAAEAIAAAACIAAABkcnMvZG93bnJldi54bWxQSwEC&#10;FAAUAAAACACHTuJAFJESFWECAACiBAAADgAAAAAAAAABACAAAAAsAQAAZHJzL2Uyb0RvYy54bWxQ&#10;SwUGAAAAAAYABgBZAQAA/wUAAAAA&#10;">
                <v:fill on="t" opacity="3211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39585536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4761230</wp:posOffset>
                </wp:positionV>
                <wp:extent cx="268605" cy="213360"/>
                <wp:effectExtent l="0" t="0" r="17145" b="1524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133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7.4pt;margin-top:374.9pt;height:16.8pt;width:21.15pt;z-index:-555381760;v-text-anchor:middle;mso-width-relative:page;mso-height-relative:page;" fillcolor="#FF0000" filled="t" stroked="f" coordsize="21600,21600" o:gfxdata="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6kRkdwAAAALAQAADwAAAAAAAAABACAAAAAiAAAAZHJzL2Rvd25yZXYueG1sUEsBAhQA&#10;FAAAAAgAh07iQCN+fD5gAgAAogQAAA4AAAAAAAAAAQAgAAAAKwEAAGRycy9lMm9Eb2MueG1sUEsF&#10;BgAAAAAGAAYAWQEAAP0FAAAAAA==&#10;">
                <v:fill on="t" opacity="3211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39585536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4753610</wp:posOffset>
                </wp:positionV>
                <wp:extent cx="268605" cy="213360"/>
                <wp:effectExtent l="0" t="0" r="17145" b="1524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133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0.2pt;margin-top:374.3pt;height:16.8pt;width:21.15pt;z-index:-555381760;v-text-anchor:middle;mso-width-relative:page;mso-height-relative:page;" fillcolor="#FF0000" filled="t" stroked="f" coordsize="21600,21600" o:gfxdata="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2EaJ3cAAAACwEAAA8AAAAAAAAAAQAgAAAAIgAAAGRycy9kb3ducmV2LnhtbFBLAQIU&#10;ABQAAAAIAIdO4kAzRTaJYQIAAKIEAAAOAAAAAAAAAAEAIAAAACsBAABkcnMvZTJvRG9jLnhtbFBL&#10;BQYAAAAABgAGAFkBAAD+BQAAAAA=&#10;">
                <v:fill on="t" opacity="3211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5294771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4744720</wp:posOffset>
                </wp:positionV>
                <wp:extent cx="268605" cy="213360"/>
                <wp:effectExtent l="0" t="0" r="17145" b="1524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133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5pt;margin-top:373.6pt;height:16.8pt;width:21.15pt;z-index:952947712;v-text-anchor:middle;mso-width-relative:page;mso-height-relative:page;" fillcolor="#FF0000" filled="t" stroked="f" coordsize="21600,21600" o:gfxdata="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RiJVbdAAAACwEAAA8AAAAAAAAAAQAgAAAAIgAAAGRycy9kb3ducmV2LnhtbFBLAQIU&#10;ABQAAAAIAIdO4kD3y+SkYAIAAKIEAAAOAAAAAAAAAAEAIAAAACwBAABkcnMvZTJvRG9jLnhtbFBL&#10;BQYAAAAABgAGAFkBAAD+BQAAAAA=&#10;">
                <v:fill on="t" opacity="3211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26844928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4742815</wp:posOffset>
                </wp:positionV>
                <wp:extent cx="268605" cy="213360"/>
                <wp:effectExtent l="0" t="0" r="17145" b="15240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1336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4pt;margin-top:373.45pt;height:16.8pt;width:21.15pt;z-index:526844928;v-text-anchor:middle;mso-width-relative:page;mso-height-relative:page;" fillcolor="#FF0000" filled="t" stroked="f" coordsize="21600,21600" o:gfxdata="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OiUDzbAAAACwEAAA8AAAAAAAAAAQAgAAAAIgAAAGRycy9kb3ducmV2LnhtbFBLAQIUABQA&#10;AAAIAIdO4kBi98U9XwIAAKIEAAAOAAAAAAAAAAEAIAAAACoBAABkcnMvZTJvRG9jLnhtbFBLBQYA&#10;AAAABgAGAFkBAAD7BQAAAAA=&#10;">
                <v:fill on="t" opacity="32112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93181440" behindDoc="0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5147945</wp:posOffset>
                </wp:positionV>
                <wp:extent cx="5715" cy="330835"/>
                <wp:effectExtent l="0" t="0" r="0" b="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4.8pt;margin-top:405.35pt;height:26.05pt;width:0.45pt;z-index:-1785856;mso-width-relative:page;mso-height-relative:page;" filled="f" stroked="t" coordsize="21600,21600" o:gfxdata="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WY1rnZAAAACwEAAA8AAAAAAAAAAQAgAAAA&#10;IgAAAGRycy9kb3ducmV2LnhtbFBLAQIUABQAAAAIAIdO4kAKUccx0QEAAHADAAAOAAAAAAAAAAEA&#10;IAAAACgBAABkcnMvZTJvRG9jLnhtbFBLBQYAAAAABgAGAFkBAABrBQAAAAA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71090944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6011545</wp:posOffset>
                </wp:positionV>
                <wp:extent cx="1767205" cy="10160"/>
                <wp:effectExtent l="0" t="48895" r="4445" b="55245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8660" y="7406640"/>
                          <a:ext cx="1767205" cy="101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15pt;margin-top:473.35pt;height:0.8pt;width:139.15pt;z-index:-2123876352;mso-width-relative:page;mso-height-relative:page;" filled="f" stroked="t" coordsize="21600,21600" o:gfxdata="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mHcM9kAAAALAQAADwAAAAAAAAABACAAAAAiAAAA&#10;ZHJzL2Rvd25yZXYueG1sUEsBAhQAFAAAAAgAh07iQKYGrnkGAgAAvQMAAA4AAAAAAAAAAQAgAAAA&#10;KAEAAGRycy9lMm9Eb2MueG1sUEsFBgAAAAAGAAYAWQEAAKA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4332544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4460875</wp:posOffset>
                </wp:positionV>
                <wp:extent cx="111125" cy="1732280"/>
                <wp:effectExtent l="0" t="0" r="3175" b="127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732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1pt;margin-top:351.25pt;height:136.4pt;width:8.75pt;z-index:404332544;v-text-anchor:middle;mso-width-relative:page;mso-height-relative:page;" fillcolor="#5B9BD5 [3204]" filled="t" stroked="f" coordsize="21600,21600" o:gfxdata="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mnoGNgAAAALAQAADwAAAAAAAAABACAAAAAiAAAAZHJzL2Rvd25yZXYueG1sUEsBAhQAFAAA&#10;AAgAh07iQBpjjothAgAAoAQAAA4AAAAAAAAAAQAgAAAAJwEAAGRycy9lMm9Eb2MueG1sUEsFBgAA&#10;AAAGAAYAWQEAAPoFAAAAAA==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61277184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4505960</wp:posOffset>
                </wp:positionV>
                <wp:extent cx="111125" cy="1649095"/>
                <wp:effectExtent l="0" t="0" r="3175" b="825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649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1.05pt;margin-top:354.8pt;height:129.85pt;width:8.75pt;z-index:-1833690112;v-text-anchor:middle;mso-width-relative:page;mso-height-relative:page;" fillcolor="#5B9BD5 [3204]" filled="t" stroked="f" coordsize="21600,21600" o:gfxdata="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DjnKc2QAAAAsBAAAPAAAAAAAAAAEAIAAAACIAAABkcnMvZG93bnJldi54bWxQSwECFAAU&#10;AAAACACHTuJA3CnL3GICAACgBAAADgAAAAAAAAABACAAAAAoAQAAZHJzL2Uyb0RvYy54bWxQSwUG&#10;AAAAAAYABgBZAQAA/AUAAAAA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55158784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5148580</wp:posOffset>
                </wp:positionV>
                <wp:extent cx="5715" cy="330835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5.85pt;margin-top:405.4pt;height:26.05pt;width:0.45pt;z-index:2055158784;mso-width-relative:page;mso-height-relative:page;" filled="f" stroked="t" coordsize="21600,21600" o:gfxdata="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eKAnw2QAAAAsBAAAPAAAAAAAAAAEAIAAA&#10;ACIAAABkcnMvZG93bnJldi54bWxQSwECFAAUAAAACACHTuJAmGhn3NIBAABwAwAADgAAAAAAAAAB&#10;ACAAAAAoAQAAZHJzL2Uyb0RvYy54bWxQSwUGAAAAAAYABgBZAQAAbAUAAAAA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1947904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5210810</wp:posOffset>
                </wp:positionV>
                <wp:extent cx="908685" cy="584835"/>
                <wp:effectExtent l="0" t="0" r="0" b="0"/>
                <wp:wrapNone/>
                <wp:docPr id="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  <w:t>Phase alignment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60.95pt;margin-top:410.3pt;height:46.05pt;width:71.55pt;z-index:381947904;mso-width-relative:page;mso-height-relative:page;" filled="f" stroked="f" coordsize="21600,21600" o:gfxdata="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RJ1YL9gAAAALAQAADwAAAAAAAAABACAA&#10;AAAiAAAAZHJzL2Rvd25yZXYueG1sUEsBAhQAFAAAAAgAh07iQIZe59CbAQAAC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  <w:t>Phase alignment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174873600" behindDoc="0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4898390</wp:posOffset>
            </wp:positionV>
            <wp:extent cx="1163955" cy="1034415"/>
            <wp:effectExtent l="0" t="0" r="0" b="0"/>
            <wp:wrapNone/>
            <wp:docPr id="99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8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line id="直线 627" o:spid="_x0000_s1183" o:spt="20" style="position:absolute;left:0pt;flip:x;margin-left:65.15pt;margin-top:347.8pt;height:143.3pt;width:0.45pt;z-index:255465472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05039104" behindDoc="0" locked="0" layoutInCell="1" allowOverlap="1">
                <wp:simplePos x="0" y="0"/>
                <wp:positionH relativeFrom="column">
                  <wp:posOffset>-829310</wp:posOffset>
                </wp:positionH>
                <wp:positionV relativeFrom="paragraph">
                  <wp:posOffset>5186045</wp:posOffset>
                </wp:positionV>
                <wp:extent cx="908685" cy="584835"/>
                <wp:effectExtent l="0" t="0" r="0" b="0"/>
                <wp:wrapNone/>
                <wp:docPr id="9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  <w:t>Phase beating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65.3pt;margin-top:408.35pt;height:46.05pt;width:71.55pt;z-index:-689928192;mso-width-relative:page;mso-height-relative:page;" filled="f" stroked="f" coordsize="21600,21600" o:gfxdata="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IK6T72QAAAAsBAAAPAAAAAAAAAAEA&#10;IAAAACIAAABkcnMvZG93bnJldi54bWxQSwECFAAUAAAACACHTuJAjKPPjJwBAAAL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  <w:t>Phase beating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236725760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4498975</wp:posOffset>
                </wp:positionV>
                <wp:extent cx="760730" cy="584835"/>
                <wp:effectExtent l="0" t="0" r="0" b="0"/>
                <wp:wrapNone/>
                <wp:docPr id="95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  <w:t>First bucket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53.55pt;margin-top:354.25pt;height:46.05pt;width:59.9pt;z-index:1236725760;mso-width-relative:page;mso-height-relative:page;" filled="f" stroked="f" coordsize="21600,21600" o:gfxdata="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AWbrhrYAAAACwEAAA8AAAAAAAAAAQAgAAAA&#10;IgAAAGRycy9kb3ducmV2LnhtbFBLAQIUABQAAAAIAIdO4kCm+JL1mQEAAAs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  <w:t>First bucket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42560000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5151120</wp:posOffset>
                </wp:positionV>
                <wp:extent cx="5715" cy="330835"/>
                <wp:effectExtent l="13970" t="0" r="18415" b="1270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5.15pt;margin-top:405.6pt;height:26.05pt;width:0.45pt;z-index:-52407296;mso-width-relative:page;mso-height-relative:page;" filled="f" stroked="t" coordsize="21600,21600" o:gfxdata="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ZoO3tkAAAALAQAADwAAAAAAAAABACAA&#10;AAAiAAAAZHJzL2Rvd25yZXYueG1sUEsBAhQAFAAAAAgAh07iQEKfkTvTAQAAcgMAAA4AAAAAAAAA&#10;AQAgAAAAKA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42560000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5145405</wp:posOffset>
                </wp:positionV>
                <wp:extent cx="5715" cy="330835"/>
                <wp:effectExtent l="0" t="0" r="0" b="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5.15pt;margin-top:405.15pt;height:26.05pt;width:0.45pt;z-index:-52407296;mso-width-relative:page;mso-height-relative:page;" filled="f" stroked="t" coordsize="21600,21600" o:gfxdata="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9TFNKtgAAAALAQAADwAAAAAAAAABACAAAAAi&#10;AAAAZHJzL2Rvd25yZXYueG1sUEsBAhQAFAAAAAgAh07iQMq53zHRAQAAcAMAAA4AAAAAAAAAAQAg&#10;AAAAJwEAAGRycy9lMm9Eb2MueG1sUEsFBgAAAAAGAAYAWQEAAGoFAAAAAA=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91938560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4548505</wp:posOffset>
                </wp:positionV>
                <wp:extent cx="5715" cy="330835"/>
                <wp:effectExtent l="13970" t="0" r="18415" b="1270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5.05pt;margin-top:358.15pt;height:26.05pt;width:0.45pt;z-index:-103028736;mso-width-relative:page;mso-height-relative:page;" filled="f" stroked="t" coordsize="21600,21600" o:gfxdata="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5x8aQ2gAAAAsBAAAPAAAAAAAAAAEAIAAA&#10;ACIAAABkcnMvZG93bnJldi54bWxQSwECFAAUAAAACACHTuJAsiwrtNEBAAByAwAADgAAAAAAAAAB&#10;ACAAAAApAQAAZHJzL2Uyb0RvYy54bWxQSwUGAAAAAAYABgBZAQAAbA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42560000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4549140</wp:posOffset>
                </wp:positionV>
                <wp:extent cx="5715" cy="330835"/>
                <wp:effectExtent l="13970" t="0" r="18415" b="1270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6.8pt;margin-top:358.2pt;height:26.05pt;width:0.45pt;z-index:-52407296;mso-width-relative:page;mso-height-relative:page;" filled="f" stroked="t" coordsize="21600,21600" o:gfxdata="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khAmrbAAAACwEAAA8AAAAAAAAAAQAg&#10;AAAAIgAAAGRycy9kb3ducmV2LnhtbFBLAQIUABQAAAAIAIdO4kApxx1m0gEAAHIDAAAOAAAAAAAA&#10;AAEAIAAAACo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93181440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4550410</wp:posOffset>
                </wp:positionV>
                <wp:extent cx="5715" cy="330835"/>
                <wp:effectExtent l="13970" t="0" r="18415" b="1270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0.65pt;margin-top:358.3pt;height:26.05pt;width:0.45pt;z-index:-1785856;mso-width-relative:page;mso-height-relative:page;" filled="f" stroked="t" coordsize="21600,21600" o:gfxdata="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fm23toAAAALAQAADwAAAAAAAAABACAA&#10;AAAiAAAAZHJzL2Rvd25yZXYueG1sUEsBAhQAFAAAAAgAh07iQKcZiFTSAQAAcg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8835584" behindDoc="0" locked="0" layoutInCell="1" allowOverlap="1">
                <wp:simplePos x="0" y="0"/>
                <wp:positionH relativeFrom="column">
                  <wp:posOffset>1560195</wp:posOffset>
                </wp:positionH>
                <wp:positionV relativeFrom="paragraph">
                  <wp:posOffset>4551045</wp:posOffset>
                </wp:positionV>
                <wp:extent cx="5715" cy="330835"/>
                <wp:effectExtent l="13970" t="0" r="18415" b="1270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2.85pt;margin-top:358.35pt;height:26.05pt;width:0.45pt;z-index:48835584;mso-width-relative:page;mso-height-relative:page;" filled="f" stroked="t" coordsize="21600,21600" o:gfxdata="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1VZkNoAAAALAQAADwAAAAAAAAABACAA&#10;AAAiAAAAZHJzL2Rvd25yZXYueG1sUEsBAhQAFAAAAAgAh07iQDV6NgPSAQAAcg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8835584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5142865</wp:posOffset>
                </wp:positionV>
                <wp:extent cx="5715" cy="330835"/>
                <wp:effectExtent l="13970" t="0" r="18415" b="1270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5.75pt;margin-top:404.95pt;height:26.05pt;width:0.45pt;z-index:48835584;mso-width-relative:page;mso-height-relative:page;" filled="f" stroked="t" coordsize="21600,21600" o:gfxdata="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rhonNoAAAALAQAADwAAAAAAAAABACAA&#10;AAAiAAAAZHJzL2Rvd25yZXYueG1sUEsBAhQAFAAAAAgAh07iQLukozHSAQAAcg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9457024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4540885</wp:posOffset>
                </wp:positionV>
                <wp:extent cx="5715" cy="330835"/>
                <wp:effectExtent l="13970" t="0" r="18415" b="1270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5.4pt;margin-top:357.55pt;height:26.05pt;width:0.45pt;z-index:99457024;mso-width-relative:page;mso-height-relative:page;" filled="f" stroked="t" coordsize="21600,21600" o:gfxdata="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OHjPNoAAAALAQAADwAAAAAAAAABACAA&#10;AAAiAAAAZHJzL2Rvd25yZXYueG1sUEsBAhQAFAAAAAgAh07iQBG9SqzSAQAAcg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84469504" behindDoc="0" locked="0" layoutInCell="1" allowOverlap="1">
                <wp:simplePos x="0" y="0"/>
                <wp:positionH relativeFrom="column">
                  <wp:posOffset>5157470</wp:posOffset>
                </wp:positionH>
                <wp:positionV relativeFrom="paragraph">
                  <wp:posOffset>5213985</wp:posOffset>
                </wp:positionV>
                <wp:extent cx="1120775" cy="1075055"/>
                <wp:effectExtent l="0" t="0" r="3175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6.1pt;margin-top:410.55pt;height:84.65pt;width:88.25pt;z-index:-110497792;v-text-anchor:middle;mso-width-relative:page;mso-height-relative:page;" fillcolor="#FFFFFF [3212]" filled="t" stroked="f" coordsize="21600,21600" o:gfxdata="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eoNBL9oAAAALAQAA&#10;DwAAAAAAAAABACAAAAAiAAAAZHJzL2Rvd25yZXYueG1sUEsBAhQAFAAAAAgAh07iQLJpqL5QAgAA&#10;gA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0582272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4966335</wp:posOffset>
                </wp:positionV>
                <wp:extent cx="1120775" cy="1075055"/>
                <wp:effectExtent l="0" t="0" r="3175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5.75pt;margin-top:391.05pt;height:84.65pt;width:88.25pt;z-index:70582272;v-text-anchor:middle;mso-width-relative:page;mso-height-relative:page;" fillcolor="#FFFFFF [3212]" filled="t" stroked="f" coordsize="21600,21600" o:gfxdata="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fe4PXbAAAACwEA&#10;AA8AAAAAAAAAAQAgAAAAIgAAAGRycy9kb3ducmV2LnhtbFBLAQIUABQAAAAIAIdO4kAMISeaUAIA&#10;AH4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813" o:spid="_x0000_s1159" o:spt="75" type="#_x0000_t75" style="position:absolute;left:0pt;margin-left:8.1pt;margin-top:338.65pt;height:81.45pt;width:86.25pt;z-index:255440896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97582080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4445000</wp:posOffset>
                </wp:positionV>
                <wp:extent cx="635" cy="1438910"/>
                <wp:effectExtent l="4445" t="0" r="13970" b="8890"/>
                <wp:wrapNone/>
                <wp:docPr id="4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22.9pt;margin-top:350pt;height:113.3pt;width:0.05pt;z-index:-997385216;mso-width-relative:page;mso-height-relative:page;" filled="f" stroked="t" coordsize="21600,21600" o:gfxdata="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otjh9oAAAALAQAADwAAAAAAAAAB&#10;ACAAAAAiAAAAZHJzL2Rvd25yZXYueG1sUEsBAhQAFAAAAAgAh07iQK9z8DTVAQAAkQMAAA4AAAAA&#10;AAAAAQAgAAAAKQEAAGRycy9lMm9Eb2MueG1sUEsFBgAAAAAGAAYAWQEAAHA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0397670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4371975</wp:posOffset>
                </wp:positionV>
                <wp:extent cx="22225" cy="1800860"/>
                <wp:effectExtent l="4445" t="0" r="11430" b="8890"/>
                <wp:wrapNone/>
                <wp:docPr id="3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" cy="180086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04.75pt;margin-top:344.25pt;height:141.8pt;width:1.75pt;z-index:603976704;mso-width-relative:page;mso-height-relative:page;" filled="f" stroked="t" coordsize="21600,21600" o:gfxdata="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I+IS9gAAAALAQAADwAA&#10;AAAAAAABACAAAAAiAAAAZHJzL2Rvd25yZXYueG1sUEsBAhQAFAAAAAgAh07iQOaiiCndAQAAnQ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shape id="文本框 613" o:spid="_x0000_s1203" o:spt="202" type="#_x0000_t202" style="position:absolute;left:0pt;margin-left:402.8pt;margin-top:431.45pt;height:21.05pt;width:28.9pt;z-index:705812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图片 725" o:spid="_x0000_s1202" o:spt="75" alt="图片1" type="#_x0000_t75" style="position:absolute;left:0pt;margin-left:81.2pt;margin-top:420.45pt;height:18pt;width:19.7pt;rotation:5898240f;z-index:255484928;mso-width-relative:page;mso-height-relative:page;" filled="f" o:preferrelative="t" stroked="f" coordsize="21600,21600">
            <v:path/>
            <v:fill on="f" focussize="0,0"/>
            <v:stroke on="f"/>
            <v:imagedata r:id="rId7" o:title="图片1"/>
            <o:lock v:ext="edit" aspectratio="t"/>
          </v:shape>
        </w:pict>
      </w:r>
      <w:r>
        <w:rPr>
          <w:sz w:val="22"/>
        </w:rPr>
        <w:pict>
          <v:shape id="图片 725" o:spid="_x0000_s1201" o:spt="75" alt="图片1" type="#_x0000_t75" style="position:absolute;left:0pt;margin-left:82.6pt;margin-top:373.4pt;height:18pt;width:19.7pt;rotation:5898240f;z-index:255483904;mso-width-relative:page;mso-height-relative:page;" filled="f" o:preferrelative="t" stroked="f" coordsize="21600,21600">
            <v:path/>
            <v:fill on="f" focussize="0,0"/>
            <v:stroke on="f"/>
            <v:imagedata r:id="rId7" o:title="图片1"/>
            <o:lock v:ext="edit" aspectratio="t"/>
          </v:shape>
        </w:pict>
      </w:r>
      <w:r>
        <w:rPr>
          <w:sz w:val="22"/>
        </w:rPr>
        <w:pict>
          <v:line id="箭头 631" o:spid="_x0000_s1193" o:spt="20" style="position:absolute;left:0pt;margin-left:16.8pt;margin-top:383.2pt;height:0.25pt;width:399.5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79" o:spt="20" style="position:absolute;left:0pt;margin-left:150.7pt;margin-top:349.75pt;height:113.3pt;width:0.05pt;z-index:25546137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65" o:spt="20" style="position:absolute;left:0pt;margin-left:178.1pt;margin-top:349.6pt;height:113.3pt;width:0.05pt;z-index:25544704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箭头 631" o:spid="_x0000_s1164" o:spt="20" style="position:absolute;left:0pt;margin-left:11.3pt;margin-top:430.8pt;height:0.25pt;width:406.25pt;z-index:70584320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shape id="文本框 613" o:spid="_x0000_s1156" o:spt="202" type="#_x0000_t202" style="position:absolute;left:0pt;margin-left:403.6pt;margin-top:387.0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2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027319F"/>
    <w:rsid w:val="014C7370"/>
    <w:rsid w:val="05C4519A"/>
    <w:rsid w:val="09023914"/>
    <w:rsid w:val="09033447"/>
    <w:rsid w:val="092C7FA6"/>
    <w:rsid w:val="12FC155A"/>
    <w:rsid w:val="16C64000"/>
    <w:rsid w:val="18C53C0E"/>
    <w:rsid w:val="1CCB4D2F"/>
    <w:rsid w:val="20877D5C"/>
    <w:rsid w:val="20C35A3B"/>
    <w:rsid w:val="21580763"/>
    <w:rsid w:val="285B25BF"/>
    <w:rsid w:val="287B6F87"/>
    <w:rsid w:val="28F8541A"/>
    <w:rsid w:val="2CA12A44"/>
    <w:rsid w:val="2DC14A47"/>
    <w:rsid w:val="330B39E1"/>
    <w:rsid w:val="336D5EBB"/>
    <w:rsid w:val="380929BB"/>
    <w:rsid w:val="4320360A"/>
    <w:rsid w:val="43946076"/>
    <w:rsid w:val="45837AED"/>
    <w:rsid w:val="55C039E1"/>
    <w:rsid w:val="5BF01BA4"/>
    <w:rsid w:val="656225D7"/>
    <w:rsid w:val="65B2623B"/>
    <w:rsid w:val="68BB15AF"/>
    <w:rsid w:val="6A607EF0"/>
    <w:rsid w:val="6DC40F40"/>
    <w:rsid w:val="6E427FCE"/>
    <w:rsid w:val="727C4FC5"/>
    <w:rsid w:val="76EF7B6B"/>
    <w:rsid w:val="7D343DD5"/>
    <w:rsid w:val="7FA05C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162"/>
    <customShpInfo spid="_x0000_s1183"/>
    <customShpInfo spid="_x0000_s1159"/>
    <customShpInfo spid="_x0000_s1203"/>
    <customShpInfo spid="_x0000_s1202"/>
    <customShpInfo spid="_x0000_s1201"/>
    <customShpInfo spid="_x0000_s1193"/>
    <customShpInfo spid="_x0000_s1179"/>
    <customShpInfo spid="_x0000_s1165"/>
    <customShpInfo spid="_x0000_s1164"/>
    <customShpInfo spid="_x0000_s11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2016-11-18T17:59:09Z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