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 w:eastAsia="SimSun"/>
          <w:lang w:val="en-US" w:eastAsia="zh-CN"/>
        </w:rPr>
      </w:pPr>
      <w:r>
        <w:rPr>
          <w:rFonts w:hint="eastAsia" w:eastAsia="SimSun"/>
          <w:position w:val="-20"/>
          <w:lang w:val="en-US" w:eastAsia="zh-CN"/>
        </w:rPr>
        <w:pict>
          <v:shape id="_x0000_s1245" o:spid="_x0000_s1245" o:spt="75" type="#_x0000_t75" style="position:absolute;left:0pt;margin-left:0.05pt;margin-top:333.9pt;height:20.35pt;width:16.9pt;z-index:-94060544;mso-width-relative:page;mso-height-relative:page;" o:ole="t" filled="f" o:preferrelative="t" stroked="t" coordsize="21600,21600">
            <v:path/>
            <v:fill on="f" focussize="0,0"/>
            <v:stroke color="#000000 [3213]"/>
            <v:imagedata r:id="rId5" o:title=""/>
            <o:lock v:ext="edit" aspectratio="t"/>
          </v:shape>
          <o:OLEObject Type="Embed" ProgID="Equation.KSEE3" ShapeID="_x0000_s1245" DrawAspect="Content" ObjectID="_1468075725" r:id="rId4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44" o:spid="_x0000_s1244" o:spt="75" type="#_x0000_t75" style="position:absolute;left:0pt;margin-left:-0.2pt;margin-top:375.7pt;height:21.05pt;width:17.65pt;z-index:281562112;mso-width-relative:page;mso-height-relative:page;" o:ole="t" filled="f" o:preferrelative="t" stroked="t" coordsize="21600,21600">
            <v:path/>
            <v:fill on="f" focussize="0,0"/>
            <v:stroke color="#FF0000"/>
            <v:imagedata r:id="rId7" o:title=""/>
            <o:lock v:ext="edit" aspectratio="t"/>
          </v:shape>
          <o:OLEObject Type="Embed" ProgID="Equation.KSEE3" ShapeID="_x0000_s1244" DrawAspect="Content" ObjectID="_1468075726" r:id="rId6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43" o:spid="_x0000_s1243" o:spt="75" type="#_x0000_t75" style="position:absolute;left:0pt;margin-left:0.25pt;margin-top:410.4pt;height:20.35pt;width:16.9pt;z-index:-94058496;mso-width-relative:page;mso-height-relative:page;" o:ole="t" filled="f" o:preferrelative="t" stroked="t" coordsize="21600,21600">
            <v:path/>
            <v:fill on="f" focussize="0,0"/>
            <v:stroke color="#000000 [3213]"/>
            <v:imagedata r:id="rId9" o:title=""/>
            <o:lock v:ext="edit" aspectratio="t"/>
          </v:shape>
          <o:OLEObject Type="Embed" ProgID="Equation.KSEE3" ShapeID="_x0000_s1243" DrawAspect="Content" ObjectID="_1468075727" r:id="rId8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46" o:spid="_x0000_s1246" o:spt="75" type="#_x0000_t75" style="position:absolute;left:0pt;margin-left:-0.65pt;margin-top:450.95pt;height:21.05pt;width:17.65pt;z-index:470646784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11" o:title=""/>
            <o:lock v:ext="edit" aspectratio="t"/>
          </v:shape>
          <o:OLEObject Type="Embed" ProgID="Equation.KSEE3" ShapeID="_x0000_s1246" DrawAspect="Content" ObjectID="_1468075728" r:id="rId10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601396224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5041265</wp:posOffset>
                </wp:positionV>
                <wp:extent cx="1133475" cy="1454785"/>
                <wp:effectExtent l="6350" t="6350" r="22225" b="2476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454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2.2pt;margin-top:396.95pt;height:114.55pt;width:89.25pt;z-index:-1693571072;v-text-anchor:middle;mso-width-relative:page;mso-height-relative:page;" fillcolor="#FFFFFF [3212]" filled="t" stroked="t" coordsize="21600,21600" o:gfxdata="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nuNoLbAAAA&#10;DAEAAA8AAAAAAAAAAQAgAAAAIgAAAGRycy9kb3ducmV2LnhtbFBLAQIUABQAAAAIAIdO4kDzONOZ&#10;UwIAAKkEAAAOAAAAAAAAAAEAIAAAACoBAABkcnMvZTJvRG9jLnhtbFBLBQYAAAAABgAGAFkBAADv&#10;BQAAAAA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601400320" behindDoc="0" locked="0" layoutInCell="1" allowOverlap="1">
            <wp:simplePos x="0" y="0"/>
            <wp:positionH relativeFrom="column">
              <wp:posOffset>248285</wp:posOffset>
            </wp:positionH>
            <wp:positionV relativeFrom="paragraph">
              <wp:posOffset>4350385</wp:posOffset>
            </wp:positionV>
            <wp:extent cx="5246370" cy="724535"/>
            <wp:effectExtent l="0" t="0" r="11430" b="18415"/>
            <wp:wrapNone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pict>
          <v:line id="箭头 631" o:spid="_x0000_s1193" o:spt="20" style="position:absolute;left:0pt;flip:y;margin-left:18.45pt;margin-top:371.2pt;height:0.75pt;width:444.5pt;z-index:25547571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rFonts w:hint="eastAsia" w:eastAsia="SimSun"/>
          <w:position w:val="-20"/>
          <w:lang w:val="en-US" w:eastAsia="zh-CN"/>
        </w:rPr>
        <w:pict>
          <v:shape id="_x0000_s1227" o:spid="_x0000_s1227" o:spt="75" alt="" type="#_x0000_t75" style="position:absolute;left:0pt;margin-left:197pt;margin-top:475pt;height:17.6pt;width:52pt;z-index:758731776;mso-width-relative:page;mso-height-relative:page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</v:shape>
          <o:OLEObject Type="Embed" ProgID="Equation.KSEE3" ShapeID="_x0000_s1227" DrawAspect="Content" ObjectID="_1468075729" r:id="rId13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601398272" behindDoc="0" locked="0" layoutInCell="1" allowOverlap="1">
                <wp:simplePos x="0" y="0"/>
                <wp:positionH relativeFrom="column">
                  <wp:posOffset>5257165</wp:posOffset>
                </wp:positionH>
                <wp:positionV relativeFrom="paragraph">
                  <wp:posOffset>5055870</wp:posOffset>
                </wp:positionV>
                <wp:extent cx="1133475" cy="1454785"/>
                <wp:effectExtent l="6350" t="6350" r="22225" b="2476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03670" y="6416040"/>
                          <a:ext cx="1133475" cy="1454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3.95pt;margin-top:398.1pt;height:114.55pt;width:89.25pt;z-index:-1693569024;v-text-anchor:middle;mso-width-relative:page;mso-height-relative:page;" fillcolor="#FFFFFF [3212]" filled="t" stroked="t" coordsize="21600,21600" o:gfxdata="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J8fbvbAAAADQEAAA8AAAAAAAAAAQAgAAAAIgAAAGRycy9kb3ducmV2LnhtbFBLAQIUABQA&#10;AAAIAIdO4kDDG7VxXwIAALUEAAAOAAAAAAAAAAEAIAAAACoBAABkcnMvZTJvRG9jLnhtbFBLBQYA&#10;AAAABgAGAFkBAAD7BQAAAAA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38325760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4508500</wp:posOffset>
                </wp:positionV>
                <wp:extent cx="6350" cy="1266825"/>
                <wp:effectExtent l="4445" t="0" r="8255" b="9525"/>
                <wp:wrapNone/>
                <wp:docPr id="19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668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61.55pt;margin-top:355pt;height:99.75pt;width:0.5pt;z-index:-856641536;mso-width-relative:page;mso-height-relative:page;" filled="f" stroked="t" coordsize="21600,21600" o:gfxdata="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LXhha2QAAAAsBAAAPAAAAAAAAAAEAIAAA&#10;ACIAAABkcnMvZG93bnJldi54bWxQSwECFAAUAAAACACHTuJAHxcFO9IBAACSAwAADgAAAAAAAAAB&#10;ACAAAAAoAQAAZHJzL2Uyb0RvYy54bWxQSwUGAAAAAAYABgBZAQAAbAUAAAAA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991192576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4583430</wp:posOffset>
                </wp:positionV>
                <wp:extent cx="1270" cy="939800"/>
                <wp:effectExtent l="0" t="0" r="0" b="0"/>
                <wp:wrapNone/>
                <wp:docPr id="13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9398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66.5pt;margin-top:360.9pt;height:74pt;width:0.1pt;z-index:-303774720;mso-width-relative:page;mso-height-relative:page;" filled="f" stroked="t" coordsize="21600,21600" o:gfxdata="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8Ry1jWAAAACwEAAA8AAAAAAAAA&#10;AQAgAAAAIgAAAGRycy9kb3ducmV2LnhtbFBLAQIUABQAAAAIAIdO4kBtPCkN2gEAAJsDAAAOAAAA&#10;AAAAAAEAIAAAACUBAABkcnMvZTJvRG9jLnhtbFBLBQYAAAAABgAGAFkBAABx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2157696" behindDoc="0" locked="0" layoutInCell="1" allowOverlap="1">
                <wp:simplePos x="0" y="0"/>
                <wp:positionH relativeFrom="column">
                  <wp:posOffset>784225</wp:posOffset>
                </wp:positionH>
                <wp:positionV relativeFrom="paragraph">
                  <wp:posOffset>4577080</wp:posOffset>
                </wp:positionV>
                <wp:extent cx="64770" cy="1180465"/>
                <wp:effectExtent l="0" t="0" r="11430" b="63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770" cy="118046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61.75pt;margin-top:360.4pt;height:92.95pt;width:5.1pt;z-index:112157696;v-text-anchor:middle;mso-width-relative:page;mso-height-relative:page;" fillcolor="#FF0000" filled="t" stroked="f" coordsize="21600,21600" o:gfxdata="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WRKP9NgAAAALAQAADwAAAAAAAAABACAAAAAiAAAAZHJzL2Rvd25yZXYueG1sUEsBAhQAFAAA&#10;AAgAh07iQI9TxclhAgAAqQQAAA4AAAAAAAAAAQAgAAAAJw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496903680" behindDoc="0" locked="0" layoutInCell="1" allowOverlap="1">
                <wp:simplePos x="0" y="0"/>
                <wp:positionH relativeFrom="column">
                  <wp:posOffset>4970780</wp:posOffset>
                </wp:positionH>
                <wp:positionV relativeFrom="paragraph">
                  <wp:posOffset>4634865</wp:posOffset>
                </wp:positionV>
                <wp:extent cx="1270" cy="939800"/>
                <wp:effectExtent l="0" t="0" r="0" b="0"/>
                <wp:wrapNone/>
                <wp:docPr id="1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9398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391.4pt;margin-top:364.95pt;height:74pt;width:0.1pt;z-index:1496903680;mso-width-relative:page;mso-height-relative:page;" filled="f" stroked="t" coordsize="21600,21600" o:gfxdata="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wZ7+j1wAAAAsBAAAPAAAAAAAA&#10;AAEAIAAAACIAAABkcnMvZG93bnJldi54bWxQSwECFAAUAAAACACHTuJAK0qmBNoBAACbAwAADgAA&#10;AAAAAAABACAAAAAmAQAAZHJzL2Uyb0RvYy54bWxQSwUGAAAAAAYABgBZAQAAcgUAAAAA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12836096" behindDoc="0" locked="0" layoutInCell="1" allowOverlap="1">
                <wp:simplePos x="0" y="0"/>
                <wp:positionH relativeFrom="column">
                  <wp:posOffset>4910455</wp:posOffset>
                </wp:positionH>
                <wp:positionV relativeFrom="paragraph">
                  <wp:posOffset>4628515</wp:posOffset>
                </wp:positionV>
                <wp:extent cx="64770" cy="1180465"/>
                <wp:effectExtent l="0" t="0" r="11430" b="63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770" cy="118046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86.65pt;margin-top:364.45pt;height:92.95pt;width:5.1pt;z-index:1912836096;v-text-anchor:middle;mso-width-relative:page;mso-height-relative:page;" fillcolor="#FF0000" filled="t" stroked="f" coordsize="21600,21600" o:gfxdata="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n3GD22QAAAAsBAAAPAAAAAAAAAAEAIAAAACIAAABkcnMvZG93bnJldi54bWxQSwECFAAU&#10;AAAACACHTuJAEp7Zl2ICAACpBAAADgAAAAAAAAABACAAAAAoAQAAZHJzL2Uyb0RvYy54bWxQSwUG&#10;AAAAAAYABgBZAQAA/A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36864" behindDoc="0" locked="0" layoutInCell="1" allowOverlap="1">
                <wp:simplePos x="0" y="0"/>
                <wp:positionH relativeFrom="column">
                  <wp:posOffset>4907915</wp:posOffset>
                </wp:positionH>
                <wp:positionV relativeFrom="paragraph">
                  <wp:posOffset>4559935</wp:posOffset>
                </wp:positionV>
                <wp:extent cx="6350" cy="1266825"/>
                <wp:effectExtent l="4445" t="0" r="8255" b="9525"/>
                <wp:wrapNone/>
                <wp:docPr id="4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668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86.45pt;margin-top:359.05pt;height:99.75pt;width:0.5pt;z-index:944036864;mso-width-relative:page;mso-height-relative:page;" filled="f" stroked="t" coordsize="21600,21600" o:gfxdata="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N6nCdoAAAALAQAADwAAAAAAAAABACAA&#10;AAAiAAAAZHJzL2Rvd25yZXYueG1sUEsBAhQAFAAAAAgAh07iQD4Jp4PSAQAAkgMAAA4AAAAAAAAA&#10;AQAgAAAAKQEAAGRycy9lMm9Eb2MueG1sUEsFBgAAAAAGAAYAWQEAAG0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pict>
          <v:line id="直线 627" o:spid="_x0000_s1192" o:spt="20" style="position:absolute;left:0pt;flip:y;margin-left:226.1pt;margin-top:360.6pt;height:92.95pt;width:0.55pt;z-index:255474688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drawing>
          <wp:anchor distT="0" distB="0" distL="114300" distR="114300" simplePos="0" relativeHeight="2601395200" behindDoc="0" locked="0" layoutInCell="1" allowOverlap="1">
            <wp:simplePos x="0" y="0"/>
            <wp:positionH relativeFrom="column">
              <wp:posOffset>-356870</wp:posOffset>
            </wp:positionH>
            <wp:positionV relativeFrom="paragraph">
              <wp:posOffset>5201920</wp:posOffset>
            </wp:positionV>
            <wp:extent cx="10807700" cy="684530"/>
            <wp:effectExtent l="0" t="0" r="12700" b="1270"/>
            <wp:wrapNone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07700" cy="684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pict>
          <v:shape id="文本框 613" o:spid="_x0000_s1156" o:spt="202" type="#_x0000_t202" style="position:absolute;left:0pt;margin-left:448.6pt;margin-top:373.65pt;height:21.05pt;width:28.9pt;z-index:705802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ins w:id="0" w:author="Gilgil" w:date="2015-06-16T14:27:00Z"/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352377344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4668520</wp:posOffset>
                </wp:positionV>
                <wp:extent cx="17780" cy="1203960"/>
                <wp:effectExtent l="0" t="0" r="1270" b="1524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" cy="12039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25.6pt;margin-top:367.6pt;height:94.8pt;width:1.4pt;z-index:1352377344;v-text-anchor:middle;mso-width-relative:page;mso-height-relative:page;" fillcolor="#FF0000" filled="t" stroked="f" coordsize="21600,21600" o:gfxdata="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CZiXO2QAAAAsBAAAPAAAAAAAAAAEAIAAAACIAAABkcnMvZG93bnJldi54bWxQSwECFAAU&#10;AAAACACHTuJAkMxb9WICAACpBAAADgAAAAAAAAABACAAAAAoAQAAZHJzL2Uyb0RvYy54bWxQSwUG&#10;AAAAAAYABgBZAQAA/A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shape id="文本框 613" o:spid="_x0000_s1203" o:spt="202" type="#_x0000_t202" style="position:absolute;left:0pt;margin-left:446.75pt;margin-top:435.2pt;height:21.05pt;width:28.9pt;z-index:21312880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w:pict>
          <v:line id="箭头 631" o:spid="_x0000_s1164" o:spt="20" style="position:absolute;left:0pt;margin-left:14.4pt;margin-top:437.35pt;height:0.25pt;width:451.8pt;z-index:2131287040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drawing>
          <wp:anchor distT="0" distB="0" distL="114300" distR="114300" simplePos="0" relativeHeight="2601403392" behindDoc="0" locked="0" layoutInCell="1" allowOverlap="1">
            <wp:simplePos x="0" y="0"/>
            <wp:positionH relativeFrom="column">
              <wp:posOffset>-83820</wp:posOffset>
            </wp:positionH>
            <wp:positionV relativeFrom="paragraph">
              <wp:posOffset>1046480</wp:posOffset>
            </wp:positionV>
            <wp:extent cx="5267960" cy="1294765"/>
            <wp:effectExtent l="0" t="0" r="8890" b="635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5342890</wp:posOffset>
                </wp:positionH>
                <wp:positionV relativeFrom="paragraph">
                  <wp:posOffset>2574290</wp:posOffset>
                </wp:positionV>
                <wp:extent cx="407035" cy="267335"/>
                <wp:effectExtent l="0" t="0" r="0" b="0"/>
                <wp:wrapNone/>
                <wp:docPr id="27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85840" y="316103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0.7pt;margin-top:202.7pt;height:21.05pt;width:32.05pt;z-index:251749376;mso-width-relative:page;mso-height-relative:page;" filled="f" stroked="f" coordsize="21600,21600" o:gfxdata="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u1Aae1wAAAAsBAAAP&#10;AAAAAAAAAAEAIAAAACIAAABkcnMvZG93bnJldi54bWxQSwECFAAUAAAACACHTuJAaHzX7acBAAAX&#10;AwAADgAAAAAAAAABACAAAAAm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32" o:spid="_x0000_s1232" o:spt="75" alt="" type="#_x0000_t75" style="position:absolute;left:0pt;margin-left:-39.05pt;margin-top:195.25pt;height:44.75pt;width:17.65pt;z-index:-1928811520;mso-width-relative:page;mso-height-relative:page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</v:shape>
          <o:OLEObject Type="Embed" ProgID="Equation.KSEE3" ShapeID="_x0000_s1232" DrawAspect="Content" ObjectID="_1468075730" r:id="rId17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31" o:spid="_x0000_s1231" o:spt="75" alt="" type="#_x0000_t75" style="position:absolute;left:0pt;margin-left:-41.2pt;margin-top:117.7pt;height:21pt;width:17.65pt;z-index:1540602880;mso-width-relative:page;mso-height-relative:page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</v:shape>
          <o:OLEObject Type="Embed" ProgID="Equation.KSEE3" ShapeID="_x0000_s1231" DrawAspect="Content" ObjectID="_1468075731" r:id="rId19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1345565</wp:posOffset>
                </wp:positionH>
                <wp:positionV relativeFrom="paragraph">
                  <wp:posOffset>2978150</wp:posOffset>
                </wp:positionV>
                <wp:extent cx="190500" cy="0"/>
                <wp:effectExtent l="0" t="48895" r="0" b="65405"/>
                <wp:wrapNone/>
                <wp:docPr id="136" name="直接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77620" y="436118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5.95pt;margin-top:234.5pt;height:0pt;width:15pt;z-index:251739136;mso-width-relative:page;mso-height-relative:page;" filled="f" stroked="t" coordsize="21600,21600" o:gfxdata="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us9xMNYAAAALAQAADwAAAAAAAAABACAAAAAiAAAAZHJzL2Rvd25y&#10;ZXYueG1sUEsBAhQAFAAAAAgAh07iQHGOtckAAgAAsQMAAA4AAAAAAAAAAQAgAAAAJQEAAGRycy9l&#10;Mm9Eb2MueG1sUEsFBgAAAAAGAAYAWQEAAJc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5488" behindDoc="0" locked="0" layoutInCell="1" allowOverlap="1">
                <wp:simplePos x="0" y="0"/>
                <wp:positionH relativeFrom="column">
                  <wp:posOffset>3404870</wp:posOffset>
                </wp:positionH>
                <wp:positionV relativeFrom="paragraph">
                  <wp:posOffset>2956560</wp:posOffset>
                </wp:positionV>
                <wp:extent cx="190500" cy="0"/>
                <wp:effectExtent l="0" t="48895" r="0" b="6540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8.1pt;margin-top:232.8pt;height:0pt;width:15pt;z-index:321215488;mso-width-relative:page;mso-height-relative:page;" filled="f" stroked="t" coordsize="21600,21600" o:gfxdata="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xoCufYAAAACwEAAA8AAAAAAAAAAQAgAAAAIgAAAGRycy9kb3ducmV2LnhtbFBLAQIUABQA&#10;AAAIAIdO4kAWkNUb8AEAAKMDAAAOAAAAAAAAAAEAIAAAACcBAABkcnMvZTJvRG9jLnhtbFBLBQYA&#10;AAAABgAGAFkBAACJ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4464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2959735</wp:posOffset>
                </wp:positionV>
                <wp:extent cx="190500" cy="1905"/>
                <wp:effectExtent l="0" t="48260" r="0" b="6413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93.65pt;margin-top:233.05pt;height:0.15pt;width:15pt;z-index:321214464;mso-width-relative:page;mso-height-relative:page;" filled="f" stroked="t" coordsize="21600,21600" o:gfxdata="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yadx4tcAAAALAQAADwAAAAAAAAABACAAAAAiAAAAZHJzL2Rvd25yZXYu&#10;eG1sUEsBAhQAFAAAAAgAh07iQC7rGh/8AQAAugMAAA4AAAAAAAAAAQAgAAAAJgEAAGRycy9lMm9E&#10;b2MueG1sUEsFBgAAAAAGAAYAWQEAAJQ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601404416" behindDoc="0" locked="0" layoutInCell="1" allowOverlap="1">
            <wp:simplePos x="0" y="0"/>
            <wp:positionH relativeFrom="column">
              <wp:posOffset>183515</wp:posOffset>
            </wp:positionH>
            <wp:positionV relativeFrom="paragraph">
              <wp:posOffset>2045970</wp:posOffset>
            </wp:positionV>
            <wp:extent cx="5267960" cy="1294765"/>
            <wp:effectExtent l="0" t="0" r="8890" b="635"/>
            <wp:wrapNone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2606040</wp:posOffset>
                </wp:positionV>
                <wp:extent cx="5744845" cy="22225"/>
                <wp:effectExtent l="0" t="38100" r="8255" b="15875"/>
                <wp:wrapNone/>
                <wp:docPr id="7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3177540"/>
                          <a:ext cx="5744845" cy="222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205.2pt;height:1.75pt;width:452.35pt;z-index:251736064;mso-width-relative:page;mso-height-relative:page;" filled="f" stroked="t" coordsize="21600,21600" o:gfxdata="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PhOiSNsAAAALAQAADwAAAAAAAAABACAAAAAiAAAAZHJzL2Rvd25yZXYueG1sUEsBAhQAFAAAAAgA&#10;h07iQKhDhOnpAQAArAMAAA4AAAAAAAAAAQAgAAAAKgEAAGRycy9lMm9Eb2MueG1sUEsFBgAAAAAG&#10;AAYAWQEAAIU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1670050</wp:posOffset>
                </wp:positionH>
                <wp:positionV relativeFrom="paragraph">
                  <wp:posOffset>2981325</wp:posOffset>
                </wp:positionV>
                <wp:extent cx="190500" cy="1905"/>
                <wp:effectExtent l="0" t="48260" r="0" b="64135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321435" y="442214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1.5pt;margin-top:234.75pt;height:0.15pt;width:15pt;z-index:251738112;mso-width-relative:page;mso-height-relative:page;" filled="f" stroked="t" coordsize="21600,21600" o:gfxdata="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ywLruNgAAAALAQAADwAAAAAAAAABACAAAAAiAAAA&#10;ZHJzL2Rvd25yZXYueG1sUEsBAhQAFAAAAAgAh07iQGyBkvAHAgAAyAMAAA4AAAAAAAAAAQAgAAAA&#10;JwEAAGRycy9lMm9Eb2MueG1sUEsFBgAAAAAGAAYAWQEAAKA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23" o:spid="_x0000_s1223" o:spt="75" alt="" type="#_x0000_t75" style="position:absolute;left:0pt;margin-left:276.85pt;margin-top:235pt;height:17.6pt;width:21.6pt;z-index:-1483049984;mso-width-relative:page;mso-height-relative:page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</v:shape>
          <o:OLEObject Type="Embed" ProgID="Equation.KSEE3" ShapeID="_x0000_s1223" DrawAspect="Content" ObjectID="_1468075732" r:id="rId21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2981325</wp:posOffset>
                </wp:positionV>
                <wp:extent cx="1343025" cy="327025"/>
                <wp:effectExtent l="0" t="0" r="0" b="0"/>
                <wp:wrapNone/>
                <wp:docPr id="13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constant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139.25pt;margin-top:234.75pt;height:25.75pt;width:105.75pt;z-index:251737088;mso-width-relative:page;mso-height-relative:page;" filled="f" stroked="f" coordsize="21600,21600" o:gfxdata="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DsP6GnYAAAACwEAAA8AAAAAAAAAAQAgAAAA&#10;IgAAAGRycy9kb3ducmV2LnhtbFBLAQIUABQAAAAIAIdO4kCrajz7mQEAAA0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constant</w:t>
                      </w: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20" o:spid="_x0000_s1220" o:spt="75" alt="" type="#_x0000_t75" style="position:absolute;left:0pt;margin-left:112.55pt;margin-top:235.25pt;height:17.6pt;width:21.6pt;z-index:-979733504;mso-width-relative:page;mso-height-relative:page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</v:shape>
          <o:OLEObject Type="Embed" ProgID="Equation.KSEE3" ShapeID="_x0000_s1220" DrawAspect="Content" ObjectID="_1468075733" r:id="rId23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624206336" behindDoc="0" locked="0" layoutInCell="1" allowOverlap="1">
                <wp:simplePos x="0" y="0"/>
                <wp:positionH relativeFrom="column">
                  <wp:posOffset>1532255</wp:posOffset>
                </wp:positionH>
                <wp:positionV relativeFrom="paragraph">
                  <wp:posOffset>1304290</wp:posOffset>
                </wp:positionV>
                <wp:extent cx="125730" cy="1317625"/>
                <wp:effectExtent l="0" t="0" r="7620" b="158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31762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.65pt;margin-top:102.7pt;height:103.75pt;width:9.9pt;z-index:1624206336;v-text-anchor:middle;mso-width-relative:page;mso-height-relative:page;" fillcolor="#FF0000" filled="t" stroked="f" coordsize="21600,21600" o:gfxdata="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F3RkhNgAAAALAQAADwAAAAAAAAABACAAAAAiAAAAZHJzL2Rvd25yZXYueG1sUEsBAhQAFAAAAAgA&#10;h07iQM5DDQReAgAAngQAAA4AAAAAAAAAAQAgAAAAJwEAAGRycy9lMm9Eb2MueG1sUEsFBgAAAAAG&#10;AAYAWQEAAPc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08599808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1277620</wp:posOffset>
                </wp:positionV>
                <wp:extent cx="125730" cy="1329055"/>
                <wp:effectExtent l="0" t="0" r="7620" b="444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32905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2.75pt;margin-top:100.6pt;height:104.65pt;width:9.9pt;z-index:-1986367488;v-text-anchor:middle;mso-width-relative:page;mso-height-relative:page;" fillcolor="#FF0000" filled="t" stroked="f" coordsize="21600,21600" o:gfxdata="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J6vPSNgAAAALAQAADwAAAAAAAAABACAAAAAiAAAAZHJzL2Rvd25yZXYueG1sUEsBAhQAFAAAAAgA&#10;h07iQMwDCiNeAgAAoAQAAA4AAAAAAAAAAQAgAAAAJwEAAGRycy9lMm9Eb2MueG1sUEsFBgAAAAAG&#10;AAYAWQEAAPc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1199515</wp:posOffset>
                </wp:positionV>
                <wp:extent cx="10160" cy="1746885"/>
                <wp:effectExtent l="0" t="0" r="0" b="0"/>
                <wp:wrapNone/>
                <wp:docPr id="135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74688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20.45pt;margin-top:94.45pt;height:137.55pt;width:0.8pt;z-index:251740160;mso-width-relative:page;mso-height-relative:page;" filled="f" stroked="t" coordsize="21600,21600" o:gfxdata="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+vBgp1gAAAAsBAAAPAAAAAAAA&#10;AAEAIAAAACIAAABkcnMvZG93bnJldi54bWxQSwECFAAUAAAACACHTuJAYKrFD9sBAACeAwAADgAA&#10;AAAAAAABACAAAAAlAQAAZHJzL2Uyb0RvYy54bWxQSwUGAAAAAAYABgBZAQAAcg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1805305</wp:posOffset>
                </wp:positionV>
                <wp:extent cx="8890" cy="1188720"/>
                <wp:effectExtent l="0" t="0" r="0" b="0"/>
                <wp:wrapNone/>
                <wp:docPr id="1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11300" y="2117725"/>
                          <a:ext cx="8890" cy="118872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30.4pt;margin-top:142.15pt;height:93.6pt;width:0.7pt;z-index:251740160;mso-width-relative:page;mso-height-relative:page;" filled="f" stroked="t" coordsize="21600,21600" o:gfxdata="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5J/ob&#10;2AAAAAsBAAAPAAAAAAAAAAEAIAAAACIAAABkcnMvZG93bnJldi54bWxQSwECFAAUAAAACACHTuJA&#10;RoPMSOgBAACoAwAADgAAAAAAAAABACAAAAAnAQAAZHJzL2Uyb0RvYy54bWxQSwUGAAAAAAYABgBZ&#10;AQAAgQ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6512" behindDoc="0" locked="0" layoutInCell="1" allowOverlap="1">
                <wp:simplePos x="0" y="0"/>
                <wp:positionH relativeFrom="column">
                  <wp:posOffset>3589020</wp:posOffset>
                </wp:positionH>
                <wp:positionV relativeFrom="paragraph">
                  <wp:posOffset>1167765</wp:posOffset>
                </wp:positionV>
                <wp:extent cx="1270" cy="1757045"/>
                <wp:effectExtent l="0" t="0" r="0" b="0"/>
                <wp:wrapNone/>
                <wp:docPr id="17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175704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82.6pt;margin-top:91.95pt;height:138.35pt;width:0.1pt;z-index:321216512;mso-width-relative:page;mso-height-relative:page;" filled="f" stroked="t" coordsize="21600,21600" o:gfxdata="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koUHdcAAAALAQAADwAAAAAAAAAB&#10;ACAAAAAiAAAAZHJzL2Rvd25yZXYueG1sUEsBAhQAFAAAAAgAh07iQBqDfbDYAQAAnAMAAA4AAAAA&#10;AAAAAQAgAAAAJgEAAGRycy9lMm9Eb2MueG1sUEsFBgAAAAAGAAYAWQEAAHA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6512" behindDoc="0" locked="0" layoutInCell="1" allowOverlap="1">
                <wp:simplePos x="0" y="0"/>
                <wp:positionH relativeFrom="column">
                  <wp:posOffset>3715385</wp:posOffset>
                </wp:positionH>
                <wp:positionV relativeFrom="paragraph">
                  <wp:posOffset>1783715</wp:posOffset>
                </wp:positionV>
                <wp:extent cx="8890" cy="1188720"/>
                <wp:effectExtent l="0" t="0" r="0" b="0"/>
                <wp:wrapNone/>
                <wp:docPr id="14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18872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92.55pt;margin-top:140.45pt;height:93.6pt;width:0.7pt;z-index:321216512;mso-width-relative:page;mso-height-relative:page;" filled="f" stroked="t" coordsize="21600,21600" o:gfxdata="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FMMsg9cAAAALAQAADwAAAAAA&#10;AAABACAAAAAiAAAAZHJzL2Rvd25yZXYueG1sUEsBAhQAFAAAAAgAh07iQOrk3zXbAQAAnAMAAA4A&#10;AAAAAAAAAQAgAAAAJgEAAGRycy9lMm9Eb2MueG1sUEsFBgAAAAAGAAYAWQEAAHM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position w:val="-16"/>
          <w:sz w:val="22"/>
        </w:rPr>
        <w:object>
          <v:shape id="_x0000_i1025" o:spt="75" type="#_x0000_t75" style="height:29pt;width:72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25" DrawAspect="Content" ObjectID="_1468075734" r:id="rId25">
            <o:LockedField>false</o:LockedField>
          </o:OLEObject>
        </w:obje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5358765</wp:posOffset>
                </wp:positionH>
                <wp:positionV relativeFrom="paragraph">
                  <wp:posOffset>1625600</wp:posOffset>
                </wp:positionV>
                <wp:extent cx="367030" cy="267335"/>
                <wp:effectExtent l="0" t="0" r="0" b="0"/>
                <wp:wrapNone/>
                <wp:docPr id="2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95365" y="253365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1.95pt;margin-top:128pt;height:21.05pt;width:28.9pt;z-index:251748352;mso-width-relative:page;mso-height-relative:page;" filled="f" stroked="f" coordsize="21600,21600" o:gfxdata="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N/ECJ3ZAAAACwEAAA8A&#10;AAAAAAAAAQAgAAAAIgAAAGRycy9kb3ducmV2LnhtbFBLAQIUABQAAAAIAIdO4kCFylRnpAEAABcD&#10;AAAOAAAAAAAAAAEAIAAAACg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1631950</wp:posOffset>
                </wp:positionV>
                <wp:extent cx="5719445" cy="635"/>
                <wp:effectExtent l="0" t="38100" r="14605" b="37465"/>
                <wp:wrapNone/>
                <wp:docPr id="6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2537460"/>
                          <a:ext cx="571944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128.5pt;height:0.05pt;width:450.35pt;z-index:251735040;mso-width-relative:page;mso-height-relative:page;" filled="f" stroked="t" coordsize="21600,21600" o:gfxdata="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u&#10;asAO2wAAAAsBAAAPAAAAAAAAAAEAIAAAACIAAABkcnMvZG93bnJldi54bWxQSwECFAAUAAAACACH&#10;TuJASd7iZegBAACqAwAADgAAAAAAAAABACAAAAAqAQAAZHJzL2Uyb0RvYy54bWxQSwUGAAAAAAYA&#10;BgBZAQAAhA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SimSun"/>
          <w:lang w:val="en-US" w:eastAsia="zh-CN"/>
        </w:rPr>
        <w:t xml:space="preserve">                                                 </w:t>
      </w: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rPr>
          <w:rFonts w:hint="eastAsia" w:ascii="Arial" w:hAnsi="Arial" w:eastAsia="SimSun" w:cs="Times New Roman"/>
          <w:sz w:val="22"/>
          <w:szCs w:val="24"/>
          <w:lang w:val="en-US" w:eastAsia="zh-CN" w:bidi="ar-SA"/>
        </w:rPr>
      </w:pPr>
    </w:p>
    <w:p>
      <w:pPr>
        <w:jc w:val="righ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0"/>
    <w:family w:val="auto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mesNewRomanPS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07EF0"/>
    <w:rsid w:val="014C7370"/>
    <w:rsid w:val="01F03206"/>
    <w:rsid w:val="05C4519A"/>
    <w:rsid w:val="09033447"/>
    <w:rsid w:val="092C7FA6"/>
    <w:rsid w:val="10057910"/>
    <w:rsid w:val="11AD3793"/>
    <w:rsid w:val="15133C02"/>
    <w:rsid w:val="19922A02"/>
    <w:rsid w:val="1C7A4155"/>
    <w:rsid w:val="1F353CF6"/>
    <w:rsid w:val="20877D5C"/>
    <w:rsid w:val="21580763"/>
    <w:rsid w:val="22BD4710"/>
    <w:rsid w:val="28052DAE"/>
    <w:rsid w:val="283E769B"/>
    <w:rsid w:val="287B6F87"/>
    <w:rsid w:val="28F8541A"/>
    <w:rsid w:val="2C2A6ECF"/>
    <w:rsid w:val="2CA12A44"/>
    <w:rsid w:val="2DB702E0"/>
    <w:rsid w:val="2DC14A47"/>
    <w:rsid w:val="330B39E1"/>
    <w:rsid w:val="380929BB"/>
    <w:rsid w:val="4320360A"/>
    <w:rsid w:val="43946076"/>
    <w:rsid w:val="45872E2C"/>
    <w:rsid w:val="45EC0805"/>
    <w:rsid w:val="5A3E033A"/>
    <w:rsid w:val="5BF01BA4"/>
    <w:rsid w:val="656225D7"/>
    <w:rsid w:val="67866F33"/>
    <w:rsid w:val="69634801"/>
    <w:rsid w:val="697C3B4A"/>
    <w:rsid w:val="6A607EF0"/>
    <w:rsid w:val="6DC40F40"/>
    <w:rsid w:val="74D47DA3"/>
    <w:rsid w:val="7A3E7514"/>
    <w:rsid w:val="7FF543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jc w:val="both"/>
    </w:pPr>
    <w:rPr>
      <w:rFonts w:ascii="Arial" w:hAnsi="Arial" w:eastAsia="Times New Roman" w:cs="Times New Roman"/>
      <w:sz w:val="22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png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245"/>
    <customShpInfo spid="_x0000_s1244"/>
    <customShpInfo spid="_x0000_s1243"/>
    <customShpInfo spid="_x0000_s1246"/>
    <customShpInfo spid="_x0000_s1026" textRotate="1"/>
    <customShpInfo spid="_x0000_s1193"/>
    <customShpInfo spid="_x0000_s1227"/>
    <customShpInfo spid="_x0000_s1192"/>
    <customShpInfo spid="_x0000_s1156"/>
    <customShpInfo spid="_x0000_s1203"/>
    <customShpInfo spid="_x0000_s1164"/>
    <customShpInfo spid="_x0000_s1232"/>
    <customShpInfo spid="_x0000_s1231"/>
    <customShpInfo spid="_x0000_s1223"/>
    <customShpInfo spid="_x0000_s122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2016-10-20T17:26:00Z</dcterms:created>
  <dc:creator>Gilgil</dc:creator>
  <cp:lastModifiedBy>Gilgil</cp:lastModifiedBy>
  <dcterms:modified xsi:type="dcterms:W3CDTF">2016-11-28T09:47:03Z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