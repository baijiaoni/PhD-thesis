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anchor distT="0" distB="0" distL="114300" distR="114300" simplePos="0" relativeHeight="24568965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145415</wp:posOffset>
            </wp:positionV>
            <wp:extent cx="5272405" cy="661035"/>
            <wp:effectExtent l="0" t="0" r="4445" b="5715"/>
            <wp:wrapNone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position w:val="-20"/>
          <w:lang w:val="en-US" w:eastAsia="zh-CN"/>
        </w:rPr>
        <w:pict>
          <v:shape id="_x0000_s1275" o:spid="_x0000_s1275" o:spt="75" alt="" type="#_x0000_t75" style="position:absolute;left:0pt;margin-left:-44.6pt;margin-top:3.85pt;height:20.45pt;width:17pt;z-index:-70524825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6" o:title=""/>
            <o:lock v:ext="edit" aspectratio="t"/>
          </v:shape>
          <o:OLEObject Type="Embed" ProgID="Equation.KSEE3" ShapeID="_x0000_s1275" DrawAspect="Content" ObjectID="_1468075725" r:id="rId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48" o:spid="_x0000_s1248" o:spt="75" type="#_x0000_t75" style="position:absolute;left:0pt;margin-left:-25.6pt;margin-top:3.35pt;height:21.05pt;width:17.7pt;z-index:150876364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8" o:title=""/>
            <o:lock v:ext="edit" aspectratio="t"/>
          </v:shape>
          <o:OLEObject Type="Embed" ProgID="Equation.KSEE3" ShapeID="_x0000_s1248" DrawAspect="Content" ObjectID="_1468075726" r:id="rId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1" o:spid="_x0000_s1271" o:spt="75" type="#_x0000_t75" style="position:absolute;left:0pt;margin-left:-6.25pt;margin-top:3.1pt;height:21.05pt;width:16.3pt;z-index:80347750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0" o:title=""/>
            <o:lock v:ext="edit" aspectratio="t"/>
          </v:shape>
          <o:OLEObject Type="Embed" ProgID="Equation.KSEE3" ShapeID="_x0000_s1271" DrawAspect="Content" ObjectID="_1468075727" r:id="rId9">
            <o:LockedField>false</o:LockedField>
          </o:OLEObject>
        </w:pic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75824742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232410</wp:posOffset>
                </wp:positionV>
                <wp:extent cx="175895" cy="984885"/>
                <wp:effectExtent l="0" t="0" r="14605" b="571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40.1pt;margin-top:18.3pt;height:77.55pt;width:13.85pt;z-index:758247424;v-text-anchor:middle;mso-width-relative:page;mso-height-relative:page;" fillcolor="#FF0000" filled="t" stroked="f" coordsize="21600,21600" o:gfxdata="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N7GzrXAAAACQEAAA8AAAAAAAAAAQAgAAAAIgAAAGRycy9kb3ducmV2LnhtbFBLAQIUABQA&#10;AAAIAIdO4kBQp56tYwIAAKoEAAAOAAAAAAAAAAEAIAAAACY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051573248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226060</wp:posOffset>
                </wp:positionV>
                <wp:extent cx="175895" cy="977900"/>
                <wp:effectExtent l="0" t="0" r="14605" b="1270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42.65pt;margin-top:17.8pt;height:77pt;width:13.85pt;z-index:-1243394048;v-text-anchor:middle;mso-width-relative:page;mso-height-relative:page;" fillcolor="#FF0000" filled="t" stroked="f" coordsize="21600,21600" o:gfxdata="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/bm1M1wAAAAoBAAAPAAAAAAAAAAEAIAAAACIAAABkcnMvZG93bnJldi54bWxQSwECFAAU&#10;AAAACACHTuJA4Mg2k2QCAACqBAAADgAAAAAAAAABACAAAAAm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0618880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213360</wp:posOffset>
                </wp:positionV>
                <wp:extent cx="175895" cy="984885"/>
                <wp:effectExtent l="0" t="0" r="14605" b="571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02.15pt;margin-top:16.8pt;height:77.55pt;width:13.85pt;z-index:970618880;v-text-anchor:middle;mso-width-relative:page;mso-height-relative:page;" fillcolor="#FF0000" filled="t" stroked="f" coordsize="21600,21600" o:gfxdata="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Zee/t1wAAAAoBAAAPAAAAAAAAAAEAIAAAACIAAABkcnMvZG93bnJldi54bWxQSwECFAAU&#10;AAAACACHTuJAE0ZU02QCAACqBAAADgAAAAAAAAABACAAAAAm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184631808" behindDoc="0" locked="0" layoutInCell="1" allowOverlap="1">
                <wp:simplePos x="0" y="0"/>
                <wp:positionH relativeFrom="column">
                  <wp:posOffset>2047240</wp:posOffset>
                </wp:positionH>
                <wp:positionV relativeFrom="paragraph">
                  <wp:posOffset>225425</wp:posOffset>
                </wp:positionV>
                <wp:extent cx="194310" cy="966470"/>
                <wp:effectExtent l="0" t="0" r="15240" b="508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4310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61.2pt;margin-top:17.75pt;height:76.1pt;width:15.3pt;z-index:-1110335488;v-text-anchor:middle;mso-width-relative:page;mso-height-relative:page;" fillcolor="#FF0000" filled="t" stroked="f" coordsize="21600,21600" o:gfxdata="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Re+BDXAAAACgEAAA8AAAAAAAAAAQAgAAAAIgAAAGRycy9kb3ducmV2LnhtbFBLAQIUABQA&#10;AAAIAIdO4kAiaCJ9YwIAAKkEAAAOAAAAAAAAAAEAIAAAACY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3677440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219710</wp:posOffset>
                </wp:positionV>
                <wp:extent cx="175895" cy="984885"/>
                <wp:effectExtent l="0" t="0" r="14605" b="571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848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21.65pt;margin-top:17.3pt;height:77.55pt;width:13.85pt;z-index:1103677440;v-text-anchor:middle;mso-width-relative:page;mso-height-relative:page;" fillcolor="#FF0000" filled="t" stroked="f" coordsize="21600,21600" o:gfxdata="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/V+H21wAAAAoBAAAPAAAAAAAAAAEAIAAAACIAAABkcnMvZG93bnJldi54bWxQSwECFAAU&#10;AAAACACHTuJA9VuRU2QCAACqBAAADgAAAAAAAAABACAAAAAm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158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226060</wp:posOffset>
                </wp:positionV>
                <wp:extent cx="175895" cy="971550"/>
                <wp:effectExtent l="0" t="0" r="14605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15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81.15pt;margin-top:17.8pt;height:76.5pt;width:13.85pt;z-index:-1962355712;v-text-anchor:middle;mso-width-relative:page;mso-height-relative:page;" fillcolor="#FF0000" filled="t" stroked="f" coordsize="21600,21600" o:gfxdata="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7bYwdYAAAAKAQAADwAAAAAAAAABACAAAAAiAAAAZHJzL2Rvd25yZXYueG1sUEsBAhQAFAAA&#10;AAgAh07iQHhmaoljAgAAqgQAAA4AAAAAAAAAAQAgAAAAJQ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2352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229235</wp:posOffset>
                </wp:positionV>
                <wp:extent cx="5719445" cy="635"/>
                <wp:effectExtent l="0" t="38100" r="14605" b="37465"/>
                <wp:wrapNone/>
                <wp:docPr id="2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05pt;margin-top:18.05pt;height:0.05pt;width:450.35pt;z-index:1982692352;mso-width-relative:page;mso-height-relative:page;" filled="f" stroked="t" coordsize="21600,21600" o:gfxdata="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yAZm9cAAAAJAQAADwAA&#10;AAAAAAABACAAAAAiAAAAZHJzL2Rvd25yZXYueG1sUEsBAhQAFAAAAAgAh07iQBZFN9HeAQAAoAMA&#10;AA4AAAAAAAAAAQAgAAAAJgEAAGRycy9lMm9Eb2MueG1sUEsFBgAAAAAGAAYAWQEAAHY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332612608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226695</wp:posOffset>
                </wp:positionV>
                <wp:extent cx="175895" cy="966470"/>
                <wp:effectExtent l="0" t="0" r="14605" b="508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6647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62.25pt;margin-top:17.85pt;height:76.1pt;width:13.85pt;z-index:-1962354688;v-text-anchor:middle;mso-width-relative:page;mso-height-relative:page;" fillcolor="#FF0000" filled="t" stroked="f" coordsize="21600,21600" o:gfxdata="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+NX/z1gAAAAoBAAAPAAAAAAAAAAEAIAAAACIAAABkcnMvZG93bnJldi54bWxQSwECFAAUAAAA&#10;CACHTuJAxHXn/WICAACpBAAADgAAAAAAAAABACAAAAAlAQAAZHJzL2Uyb0RvYy54bWxQSwUGAAAA&#10;AAYABgBZAQAA+Q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18514688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22.65pt;margin-top:17.3pt;height:77pt;width:13.85pt;z-index:-1376452608;v-text-anchor:middle;mso-width-relative:page;mso-height-relative:page;" fillcolor="#FF0000" filled="t" stroked="f" coordsize="21600,21600" o:gfxdata="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Ca479cAAAAKAQAADwAAAAAAAAABACAAAAAiAAAAZHJzL2Rvd25yZXYueG1sUEsBAhQAFAAA&#10;AAgAh07iQAJ9LLF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83756032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219710</wp:posOffset>
                </wp:positionV>
                <wp:extent cx="175895" cy="977900"/>
                <wp:effectExtent l="0" t="0" r="14605" b="1270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83.15pt;margin-top:17.3pt;height:77pt;width:13.85pt;z-index:837560320;v-text-anchor:middle;mso-width-relative:page;mso-height-relative:page;" fillcolor="#FF0000" filled="t" stroked="f" coordsize="21600,21600" o:gfxdata="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M24q9cAAAAKAQAADwAAAAAAAAABACAAAAAiAAAAZHJzL2Rvd25yZXYueG1sUEsBAhQAFAAA&#10;AAgAh07iQOjoqQxiAgAAqQQAAA4AAAAAAAAAAQAgAAAAJgEAAGRycy9lMm9Eb2MueG1sUEsFBgAA&#10;AAAGAAYAWQEAAPo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015436800" behindDoc="0" locked="0" layoutInCell="1" allowOverlap="1">
                <wp:simplePos x="0" y="0"/>
                <wp:positionH relativeFrom="column">
                  <wp:posOffset>678815</wp:posOffset>
                </wp:positionH>
                <wp:positionV relativeFrom="paragraph">
                  <wp:posOffset>-264795</wp:posOffset>
                </wp:positionV>
                <wp:extent cx="6350" cy="1676400"/>
                <wp:effectExtent l="4445" t="0" r="8255" b="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7640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53.45pt;margin-top:-20.85pt;height:132pt;width:0.5pt;z-index:2015436800;mso-width-relative:page;mso-height-relative:page;" filled="f" stroked="t" coordsize="21600,21600" o:gfxdata="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XVSbXaAAAACwEAAA8AAAAAAAAAAQAgAAAA&#10;IgAAAGRycy9kb3ducmV2LnhtbFBLAQIUABQAAAAIAIdO4kCo1zG/0AEAAJIDAAAOAAAAAAAAAAEA&#10;IAAAACkBAABkcnMvZTJvRG9jLnhtbFBLBQYAAAAABgAGAFkBAABr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705664" behindDoc="0" locked="0" layoutInCell="1" allowOverlap="1">
                <wp:simplePos x="0" y="0"/>
                <wp:positionH relativeFrom="column">
                  <wp:posOffset>5406390</wp:posOffset>
                </wp:positionH>
                <wp:positionV relativeFrom="paragraph">
                  <wp:posOffset>-19685</wp:posOffset>
                </wp:positionV>
                <wp:extent cx="367030" cy="267335"/>
                <wp:effectExtent l="0" t="0" r="0" b="0"/>
                <wp:wrapNone/>
                <wp:docPr id="2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5.7pt;margin-top:-1.55pt;height:21.05pt;width:28.9pt;z-index:1982705664;mso-width-relative:page;mso-height-relative:page;" filled="f" stroked="f" coordsize="21600,21600" o:gfxdata="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Eaj0UDXAAAACQEAAA8AAAAAAAAAAQAgAAAA&#10;IgAAAGRycy9kb3ducmV2LnhtbFBLAQIUABQAAAAIAIdO4kDy1E44mgEAAAs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3680748544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211455</wp:posOffset>
                </wp:positionV>
                <wp:extent cx="8890" cy="951230"/>
                <wp:effectExtent l="0" t="0" r="0" b="0"/>
                <wp:wrapNone/>
                <wp:docPr id="1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95123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.45pt;margin-top:16.65pt;height:74.9pt;width:0.7pt;z-index:-614218752;mso-width-relative:page;mso-height-relative:page;" filled="f" stroked="t" coordsize="21600,21600" o:gfxdata="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w2l7tQAAAAIAQAADwAAAAAAAAAB&#10;ACAAAAAiAAAAZHJzL2Rvd25yZXYueG1sUEsBAhQAFAAAAAgAh07iQFLLfcfbAQAAmwMAAA4AAAAA&#10;AAAAAQAgAAAAIwEAAGRycy9lMm9Eb2MueG1sUEsFBgAAAAAGAAYAWQEAAHA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drawing>
          <wp:anchor distT="0" distB="0" distL="114300" distR="114300" simplePos="0" relativeHeight="2456376320" behindDoc="0" locked="0" layoutInCell="1" allowOverlap="1">
            <wp:simplePos x="0" y="0"/>
            <wp:positionH relativeFrom="column">
              <wp:posOffset>373380</wp:posOffset>
            </wp:positionH>
            <wp:positionV relativeFrom="paragraph">
              <wp:posOffset>114300</wp:posOffset>
            </wp:positionV>
            <wp:extent cx="4414520" cy="669925"/>
            <wp:effectExtent l="0" t="0" r="5080" b="15875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93376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437515</wp:posOffset>
                </wp:positionV>
                <wp:extent cx="5744845" cy="22225"/>
                <wp:effectExtent l="0" t="38100" r="8255" b="15875"/>
                <wp:wrapNone/>
                <wp:docPr id="24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3.55pt;margin-top:34.45pt;height:1.75pt;width:452.35pt;z-index:1982693376;mso-width-relative:page;mso-height-relative:page;" filled="f" stroked="t" coordsize="21600,21600" o:gfxdata="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wnQhdoAAAAJAQAA&#10;DwAAAAAAAAABACAAAAAiAAAAZHJzL2Rvd25yZXYueG1sUEsBAhQAFAAAAAgAh07iQPgV/YbeAQAA&#10;ogMAAA4AAAAAAAAAAQAgAAAAKQEAAGRycy9lMm9Eb2MueG1sUEsFBgAAAAAGAAYAWQEAAHkFAAAA&#10;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74" o:spid="_x0000_s1274" o:spt="75" type="#_x0000_t75" style="position:absolute;left:0pt;margin-left:-25.8pt;margin-top:9.65pt;height:21.05pt;width:17.75pt;z-index:-9772769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13" o:title=""/>
            <o:lock v:ext="edit" aspectratio="t"/>
          </v:shape>
          <o:OLEObject Type="Embed" ProgID="Equation.KSEE3" ShapeID="_x0000_s1274" DrawAspect="Content" ObjectID="_1468075728" r:id="rId12">
            <o:LockedField>false</o:LockedField>
          </o:OLEObject>
        </w:pict>
      </w:r>
      <w:r>
        <w:rPr>
          <w:position w:val="-16"/>
          <w:sz w:val="22"/>
        </w:rPr>
        <w:object>
          <v:shape id="_x0000_i1025" o:spt="75" type="#_x0000_t75" style="height:29pt;width:7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4">
            <o:LockedField>false</o:LockedField>
          </o:OLEObject>
        </w:obje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706688" behindDoc="0" locked="0" layoutInCell="1" allowOverlap="1">
                <wp:simplePos x="0" y="0"/>
                <wp:positionH relativeFrom="column">
                  <wp:posOffset>5390515</wp:posOffset>
                </wp:positionH>
                <wp:positionV relativeFrom="paragraph">
                  <wp:posOffset>431165</wp:posOffset>
                </wp:positionV>
                <wp:extent cx="407035" cy="267335"/>
                <wp:effectExtent l="0" t="0" r="0" b="0"/>
                <wp:wrapNone/>
                <wp:docPr id="2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4.45pt;margin-top:33.95pt;height:21.05pt;width:32.05pt;z-index:1982706688;mso-width-relative:page;mso-height-relative:page;" filled="f" stroked="f" coordsize="21600,21600" o:gfxdata="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DU+fp9cAAAAKAQAADwAAAAAAAAABACAA&#10;AAAiAAAAZHJzL2Rvd25yZXYueG1sUEsBAhQAFAAAAAgAh07iQO4Ft/WcAQAACw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eastAsia="SimSun"/>
          <w:position w:val="-20"/>
          <w:lang w:val="en-US" w:eastAsia="zh-CN"/>
        </w:rPr>
      </w:pPr>
      <w:r>
        <w:rPr>
          <w:rFonts w:hint="eastAsia" w:eastAsia="SimSun"/>
          <w:position w:val="-20"/>
          <w:lang w:val="en-US" w:eastAsia="zh-CN"/>
        </w:rPr>
        <w:pict>
          <v:shape id="_x0000_s1273" o:spid="_x0000_s1273" o:spt="75" type="#_x0000_t75" style="position:absolute;left:0pt;margin-left:-28.55pt;margin-top:13.2pt;height:21.05pt;width:16.3pt;z-index:-154198220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7" o:title=""/>
            <o:lock v:ext="edit" aspectratio="t"/>
          </v:shape>
          <o:OLEObject Type="Embed" ProgID="Equation.KSEE3" ShapeID="_x0000_s1273" DrawAspect="Content" ObjectID="_1468075730" r:id="rId16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6" o:spid="_x0000_s1276" o:spt="75" alt="" type="#_x0000_t75" style="position:absolute;left:0pt;margin-left:2.4pt;margin-top:2.25pt;height:20.45pt;width:17pt;z-index:-1662153728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19" o:title=""/>
            <o:lock v:ext="edit" aspectratio="t"/>
          </v:shape>
          <o:OLEObject Type="Embed" ProgID="Equation.KSEE3" ShapeID="_x0000_s1276" DrawAspect="Content" ObjectID="_1468075731" r:id="rId18">
            <o:LockedField>false</o:LockedField>
          </o:OLEObject>
        </w:pict>
      </w:r>
    </w:p>
    <w:p>
      <w:r>
        <w:rPr>
          <w:rFonts w:hint="eastAsia" w:eastAsia="SimSun"/>
          <w:position w:val="-20"/>
          <w:lang w:val="en-US" w:eastAsia="zh-CN"/>
        </w:rPr>
        <w:pict>
          <v:shape id="_x0000_s1278" o:spid="_x0000_s1278" o:spt="75" alt="" type="#_x0000_t75" style="position:absolute;left:0pt;margin-left:-30.6pt;margin-top:432.7pt;height:21.4pt;width:17pt;z-index:719002624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1" o:title=""/>
            <o:lock v:ext="edit" aspectratio="t"/>
          </v:shape>
          <o:OLEObject Type="Embed" ProgID="Equation.KSEE3" ShapeID="_x0000_s1278" DrawAspect="Content" ObjectID="_1468075732" r:id="rId20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7" o:spid="_x0000_s1277" o:spt="75" alt="" type="#_x0000_t75" style="position:absolute;left:0pt;margin-left:-29.6pt;margin-top:366.2pt;height:21.4pt;width:17pt;z-index:1675908096;mso-width-relative:page;mso-height-relative:page;" o:ole="t" filled="f" o:preferrelative="t" stroked="t" coordsize="21600,21600">
            <v:path/>
            <v:fill on="f" focussize="0,0"/>
            <v:stroke color="#0070C0" joinstyle="miter"/>
            <v:imagedata r:id="rId23" o:title=""/>
            <o:lock v:ext="edit" aspectratio="t"/>
          </v:shape>
          <o:OLEObject Type="Embed" ProgID="Equation.KSEE3" ShapeID="_x0000_s1277" DrawAspect="Content" ObjectID="_1468075733" r:id="rId22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3997184" behindDoc="0" locked="0" layoutInCell="1" allowOverlap="1">
                <wp:simplePos x="0" y="0"/>
                <wp:positionH relativeFrom="column">
                  <wp:posOffset>304165</wp:posOffset>
                </wp:positionH>
                <wp:positionV relativeFrom="paragraph">
                  <wp:posOffset>157480</wp:posOffset>
                </wp:positionV>
                <wp:extent cx="190500" cy="0"/>
                <wp:effectExtent l="0" t="48895" r="0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.95pt;margin-top:12.4pt;height:0pt;width:15pt;z-index:1083997184;mso-width-relative:page;mso-height-relative:page;" filled="f" stroked="t" coordsize="21600,21600" o:gfxdata="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w+1x9YAAAAJAQAADwAAAAAAAAABACAAAAAiAAAAZHJzL2Rvd25yZXYueG1sUEsBAhQAFAAA&#10;AAgAh07iQOSp9SjxAQAAowMAAA4AAAAAAAAAAQAgAAAAJQEAAGRycy9lMm9Eb2MueG1sUEsFBgAA&#10;AAAGAAYAWQEAAIg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083996160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154940</wp:posOffset>
                </wp:positionV>
                <wp:extent cx="190500" cy="1905"/>
                <wp:effectExtent l="0" t="48260" r="0" b="6413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4.05pt;margin-top:12.2pt;height:0.15pt;width:15pt;z-index:1083996160;mso-width-relative:page;mso-height-relative:page;" filled="f" stroked="t" coordsize="21600,21600" o:gfxdata="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xRRgvUAAAACwEAAA8AAAAAAAAAAQAgAAAAIgAAAGRycy9kb3ducmV2Lnht&#10;bFBLAQIUABQAAAAIAIdO4kCydpNr/QEAALoDAAAOAAAAAAAAAAEAIAAAACMBAABkcnMvZTJvRG9j&#10;LnhtbFBLBQYAAAAABgAGAFkBAACS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1078400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264160</wp:posOffset>
                </wp:positionV>
                <wp:extent cx="1343025" cy="327025"/>
                <wp:effectExtent l="0" t="0" r="0" b="0"/>
                <wp:wrapNone/>
                <wp:docPr id="29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62.75pt;margin-top:20.8pt;height:25.75pt;width:105.75pt;z-index:111078400;mso-width-relative:page;mso-height-relative:page;" filled="f" stroked="f" coordsize="21600,21600" o:gfxdata="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fWmXnXAAAACwEAAA8AAAAAAAAAAQAgAAAA&#10;IgAAAGRycy9kb3ducmV2LnhtbFBLAQIUABQAAAAIAIdO4kDrvbU0mgEAAAwDAAAOAAAAAAAAAAEA&#10;IAAAACY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8" o:spid="_x0000_s1268" o:spt="75" type="#_x0000_t75" style="position:absolute;left:0pt;margin-left:38.55pt;margin-top:22.15pt;height:17.6pt;width:21.6pt;z-index:1978863616;mso-width-relative:page;mso-height-relative:page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</v:shape>
          <o:OLEObject Type="Embed" ProgID="Equation.KSEE3" ShapeID="_x0000_s1268" DrawAspect="Content" ObjectID="_1468075734" r:id="rId24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959894528" behindDoc="0" locked="0" layoutInCell="1" allowOverlap="1">
                <wp:simplePos x="0" y="0"/>
                <wp:positionH relativeFrom="column">
                  <wp:posOffset>4938395</wp:posOffset>
                </wp:positionH>
                <wp:positionV relativeFrom="paragraph">
                  <wp:posOffset>4366260</wp:posOffset>
                </wp:positionV>
                <wp:extent cx="60960" cy="1922145"/>
                <wp:effectExtent l="0" t="0" r="15240" b="1905"/>
                <wp:wrapNone/>
                <wp:docPr id="135" name="矩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" cy="19221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88.85pt;margin-top:343.8pt;height:151.35pt;width:4.8pt;z-index:-1335072768;v-text-anchor:middle;mso-width-relative:page;mso-height-relative:page;" fillcolor="#FF0000" filled="t" stroked="f" coordsize="21600,21600" o:gfxdata="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9Yl0tkAAAALAQAADwAAAAAAAAABACAAAAAiAAAAZHJzL2Rvd25yZXYueG1sUEsBAhQA&#10;FAAAAAgAh07iQJoFurJjAgAAqw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76274432" behindDoc="0" locked="0" layoutInCell="1" allowOverlap="1">
                <wp:simplePos x="0" y="0"/>
                <wp:positionH relativeFrom="column">
                  <wp:posOffset>4932045</wp:posOffset>
                </wp:positionH>
                <wp:positionV relativeFrom="paragraph">
                  <wp:posOffset>4969510</wp:posOffset>
                </wp:positionV>
                <wp:extent cx="6350" cy="770890"/>
                <wp:effectExtent l="4445" t="0" r="8255" b="10160"/>
                <wp:wrapNone/>
                <wp:docPr id="14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089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88.35pt;margin-top:391.3pt;height:60.7pt;width:0.5pt;z-index:976274432;mso-width-relative:page;mso-height-relative:page;" filled="f" stroked="t" coordsize="21600,21600" o:gfxdata="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jF8sPaAAAACwEAAA8AAAAAAAAA&#10;AQAgAAAAIgAAAGRycy9kb3ducmV2LnhtbFBLAQIUABQAAAAIAIdO4kDuxeTu1gEAAJIDAAAOAAAA&#10;AAAAAAEAIAAAACk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33178470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4277360</wp:posOffset>
                </wp:positionV>
                <wp:extent cx="60960" cy="1922145"/>
                <wp:effectExtent l="0" t="0" r="15240" b="190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" cy="19221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59.85pt;margin-top:336.8pt;height:151.35pt;width:4.8pt;z-index:1331784704;v-text-anchor:middle;mso-width-relative:page;mso-height-relative:page;" fillcolor="#FF0000" filled="t" stroked="f" coordsize="21600,21600" o:gfxdata="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kr9Q/XAAAACwEAAA8AAAAAAAAAAQAgAAAAIgAAAGRycy9kb3ducmV2LnhtbFBLAQIUABQA&#10;AAAIAIdO4kDl1ybhYwIAAKkEAAAOAAAAAAAAAAEAIAAAACY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45637734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5327650</wp:posOffset>
            </wp:positionV>
            <wp:extent cx="5331460" cy="594360"/>
            <wp:effectExtent l="0" t="0" r="2540" b="15240"/>
            <wp:wrapNone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59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56379392" behindDoc="0" locked="0" layoutInCell="1" allowOverlap="1">
                <wp:simplePos x="0" y="0"/>
                <wp:positionH relativeFrom="column">
                  <wp:posOffset>5174615</wp:posOffset>
                </wp:positionH>
                <wp:positionV relativeFrom="paragraph">
                  <wp:posOffset>4109085</wp:posOffset>
                </wp:positionV>
                <wp:extent cx="787400" cy="2139950"/>
                <wp:effectExtent l="0" t="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17615" y="7461885"/>
                          <a:ext cx="787400" cy="2139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7.45pt;margin-top:323.55pt;height:168.5pt;width:62pt;z-index:-1838587904;v-text-anchor:middle;mso-width-relative:page;mso-height-relative:page;" fillcolor="#FFFFFF [3212]" filled="t" stroked="f" coordsize="21600,21600" o:gfxdata="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4lNhjaAAAACwEAAA8AAAAAAAAAAQAgAAAAIgAAAGRycy9kb3ducmV2LnhtbFBLAQIUABQAAAAI&#10;AIdO4kDo9/DpXQIAAIkEAAAOAAAAAAAAAAEAIAAAACkBAABkcnMvZTJvRG9jLnhtbFBLBQYAAAAA&#10;BgAGAFkBAAD4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6080" behindDoc="0" locked="0" layoutInCell="1" allowOverlap="1">
                <wp:simplePos x="0" y="0"/>
                <wp:positionH relativeFrom="column">
                  <wp:posOffset>2878455</wp:posOffset>
                </wp:positionH>
                <wp:positionV relativeFrom="paragraph">
                  <wp:posOffset>4458970</wp:posOffset>
                </wp:positionV>
                <wp:extent cx="2124075" cy="7620"/>
                <wp:effectExtent l="0" t="48895" r="9525" b="5778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0"/>
                      </wps:cNvCnPr>
                      <wps:spPr>
                        <a:xfrm>
                          <a:off x="1981200" y="5918835"/>
                          <a:ext cx="2124075" cy="762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65pt;margin-top:351.1pt;height:0.6pt;width:167.25pt;z-index:944046080;mso-width-relative:page;mso-height-relative:page;" filled="f" stroked="t" coordsize="21600,21600" o:gfxdata="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YI8Z2AAAAAsB&#10;AAAPAAAAAAAAAAEAIAAAACIAAABkcnMvZG93bnJldi54bWxQSwECFAAUAAAACACHTuJASLI3ehsC&#10;AAADBAAADgAAAAAAAAABACAAAAAnAQAAZHJzL2Uyb0RvYy54bWxQSwUGAAAAAAYABgBZAQAAtAUA&#10;AAAA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13965824" behindDoc="0" locked="0" layoutInCell="1" allowOverlap="1">
                <wp:simplePos x="0" y="0"/>
                <wp:positionH relativeFrom="column">
                  <wp:posOffset>5004435</wp:posOffset>
                </wp:positionH>
                <wp:positionV relativeFrom="paragraph">
                  <wp:posOffset>4368800</wp:posOffset>
                </wp:positionV>
                <wp:extent cx="4445" cy="1905635"/>
                <wp:effectExtent l="0" t="0" r="0" b="0"/>
                <wp:wrapNone/>
                <wp:docPr id="14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05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4.05pt;margin-top:344pt;height:150.05pt;width:0.35pt;z-index:613965824;mso-width-relative:page;mso-height-relative:page;" filled="f" stroked="t" coordsize="21600,21600" o:gfxdata="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KDgradQAAAALAQAADwAAAAAAAAAB&#10;ACAAAAAiAAAAZHJzL2Rvd25yZXYueG1sUEsBAhQAFAAAAAgAh07iQA2uT8XbAQAAnQMAAA4AAAAA&#10;AAAAAQAgAAAAIw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456378368" behindDoc="0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4536440</wp:posOffset>
            </wp:positionV>
            <wp:extent cx="5059680" cy="641350"/>
            <wp:effectExtent l="0" t="0" r="7620" b="6350"/>
            <wp:wrapNone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2950210</wp:posOffset>
                </wp:positionV>
                <wp:extent cx="1343025" cy="327025"/>
                <wp:effectExtent l="0" t="0" r="0" b="0"/>
                <wp:wrapNone/>
                <wp:docPr id="13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constant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221.25pt;margin-top:232.3pt;height:25.75pt;width:105.75pt;z-index:251737088;mso-width-relative:page;mso-height-relative:page;" filled="f" stroked="f" coordsize="21600,21600" o:gfxdata="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8tUEYNcAAAALAQAADwAAAAAAAAABACAAAAAi&#10;AAAAZHJzL2Rvd25yZXYueG1sUEsBAhQAFAAAAAgAh07iQKtqPPuZAQAADQMAAA4AAAAAAAAAAQAg&#10;AAAAJg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constant</w:t>
                      </w: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50772480" behindDoc="0" locked="0" layoutInCell="1" allowOverlap="1">
                <wp:simplePos x="0" y="0"/>
                <wp:positionH relativeFrom="column">
                  <wp:posOffset>4876165</wp:posOffset>
                </wp:positionH>
                <wp:positionV relativeFrom="paragraph">
                  <wp:posOffset>2903220</wp:posOffset>
                </wp:positionV>
                <wp:extent cx="190500" cy="0"/>
                <wp:effectExtent l="0" t="48895" r="0" b="65405"/>
                <wp:wrapNone/>
                <wp:docPr id="133" name="直接箭头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3.95pt;margin-top:228.6pt;height:0pt;width:15pt;z-index:1850772480;mso-width-relative:page;mso-height-relative:page;" filled="f" stroked="t" coordsize="21600,21600" o:gfxdata="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oQbNkdgAAAALAQAADwAAAAAAAAABACAAAAAiAAAAZHJzL2Rvd25yZXYueG1sUEsBAhQA&#10;FAAAAAgAh07iQFbTnNryAQAApQMAAA4AAAAAAAAAAQAgAAAAJwEAAGRycy9lMm9Eb2MueG1sUEsF&#10;BgAAAAAGAAYAWQEAAI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850771456" behindDoc="0" locked="0" layoutInCell="1" allowOverlap="1">
                <wp:simplePos x="0" y="0"/>
                <wp:positionH relativeFrom="column">
                  <wp:posOffset>5226685</wp:posOffset>
                </wp:positionH>
                <wp:positionV relativeFrom="paragraph">
                  <wp:posOffset>2900680</wp:posOffset>
                </wp:positionV>
                <wp:extent cx="190500" cy="1905"/>
                <wp:effectExtent l="0" t="48260" r="0" b="6413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11.55pt;margin-top:228.4pt;height:0.15pt;width:15pt;z-index:1850771456;mso-width-relative:page;mso-height-relative:page;" filled="f" stroked="t" coordsize="21600,21600" o:gfxdata="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FEcQvWAAAACwEAAA8AAAAAAAAAAQAgAAAAIgAAAGRycy9kb3ducmV2&#10;LnhtbFBLAQIUABQAAAAIAIdO4kCHdqgJ/gEAALwDAAAOAAAAAAAAAAEAIAAAACUBAABkcnMvZTJv&#10;RG9jLnhtbFBLBQYAAAAABgAGAFkBAACV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9" o:spid="_x0000_s1249" o:spt="75" type="#_x0000_t75" style="position:absolute;left:0pt;margin-left:394.15pt;margin-top:232.65pt;height:17.6pt;width:21.6pt;z-index:1913299968;mso-width-relative:page;mso-height-relative:page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</v:shape>
          <o:OLEObject Type="Embed" ProgID="Equation.KSEE3" ShapeID="_x0000_s1249" DrawAspect="Content" ObjectID="_1468075735" r:id="rId28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982613504" behindDoc="0" locked="0" layoutInCell="1" allowOverlap="1">
                <wp:simplePos x="0" y="0"/>
                <wp:positionH relativeFrom="column">
                  <wp:posOffset>5230495</wp:posOffset>
                </wp:positionH>
                <wp:positionV relativeFrom="paragraph">
                  <wp:posOffset>1374775</wp:posOffset>
                </wp:positionV>
                <wp:extent cx="7620" cy="1600835"/>
                <wp:effectExtent l="4445" t="0" r="6985" b="18415"/>
                <wp:wrapNone/>
                <wp:docPr id="12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411.85pt;margin-top:108.25pt;height:126.05pt;width:0.6pt;z-index:1982613504;mso-width-relative:page;mso-height-relative:page;" filled="f" stroked="t" coordsize="21600,21600" o:gfxdata="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IWKd7bAAAACwEAAA8AAAAAAAAAAQAg&#10;AAAAIgAAAGRycy9kb3ducmV2LnhtbFBLAQIUABQAAAAIAIdO4kBUFR/v0gEAAJMDAAAOAAAAAAAA&#10;AAEAIAAAACoBAABkcnMvZTJvRG9jLnhtbFBLBQYAAAAABgAGAFkBAABu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647925248" behindDoc="0" locked="0" layoutInCell="1" allowOverlap="1">
                <wp:simplePos x="0" y="0"/>
                <wp:positionH relativeFrom="column">
                  <wp:posOffset>5066030</wp:posOffset>
                </wp:positionH>
                <wp:positionV relativeFrom="paragraph">
                  <wp:posOffset>2093595</wp:posOffset>
                </wp:positionV>
                <wp:extent cx="1905" cy="861695"/>
                <wp:effectExtent l="0" t="0" r="0" b="0"/>
                <wp:wrapNone/>
                <wp:docPr id="129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398.9pt;margin-top:164.85pt;height:67.85pt;width:0.15pt;z-index:-647042048;mso-width-relative:page;mso-height-relative:page;" filled="f" stroked="t" coordsize="21600,21600" o:gfxdata="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p013fZAAAACwEAAA8AAAAA&#10;AAAAAQAgAAAAIgAAAGRycy9kb3ducmV2LnhtbFBLAQIUABQAAAAIAIdO4kDIwOto2gEAAJwDAAAO&#10;AAAAAAAAAAEAIAAAACgBAABkcnMvZTJvRG9jLnhtbFBLBQYAAAAABgAGAFkBAAB0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725424128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1617345</wp:posOffset>
                </wp:positionV>
                <wp:extent cx="175895" cy="977900"/>
                <wp:effectExtent l="0" t="0" r="14605" b="12700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77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98.5pt;margin-top:127.35pt;height:77pt;width:13.85pt;z-index:725424128;v-text-anchor:middle;mso-width-relative:page;mso-height-relative:page;" fillcolor="#FF0000" filled="t" stroked="f" coordsize="21600,21600" o:gfxdata="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Yc1mW2QAAAAsBAAAPAAAAAAAAAAEAIAAAACIAAABkcnMvZG93bnJldi54bWxQSwECFAAU&#10;AAAACACHTuJA12ouO2ICAACrBAAADgAAAAAAAAABACAAAAAoAQAAZHJzL2Uyb0RvYy54bWxQSwUG&#10;AAAAAAYABgBZAQAA/AUAAAAA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27" o:spid="_x0000_s1227" o:spt="75" type="#_x0000_t75" style="position:absolute;left:0pt;margin-left:197.45pt;margin-top:506.75pt;height:17.6pt;width:52pt;z-index:758731776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</v:shape>
          <o:OLEObject Type="Embed" ProgID="Equation.KSEE3" ShapeID="_x0000_s1227" DrawAspect="Content" ObjectID="_1468075736" r:id="rId2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3" o:spid="_x0000_s1263" o:spt="75" type="#_x0000_t75" style="position:absolute;left:0pt;margin-left:295.55pt;margin-top:483.15pt;height:21.05pt;width:22.35pt;z-index:1626675200;mso-width-relative:page;mso-height-relative:page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</v:shape>
          <o:OLEObject Type="Embed" ProgID="Equation.KSEE3" ShapeID="_x0000_s1263" DrawAspect="Content" ObjectID="_1468075737" r:id="rId3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432844288" behindDoc="0" locked="0" layoutInCell="1" allowOverlap="1">
                <wp:simplePos x="0" y="0"/>
                <wp:positionH relativeFrom="column">
                  <wp:posOffset>2850515</wp:posOffset>
                </wp:positionH>
                <wp:positionV relativeFrom="paragraph">
                  <wp:posOffset>6087745</wp:posOffset>
                </wp:positionV>
                <wp:extent cx="2120265" cy="635"/>
                <wp:effectExtent l="0" t="48895" r="13335" b="64770"/>
                <wp:wrapNone/>
                <wp:docPr id="143" name="直接箭头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265" cy="63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4.45pt;margin-top:479.35pt;height:0.05pt;width:166.95pt;z-index:-862123008;mso-width-relative:page;mso-height-relative:page;" filled="f" stroked="t" coordsize="21600,21600" o:gfxdata="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W+VbNgAAAALAQAADwAAAAAAAAABACAAAAAiAAAAZHJzL2Rvd25yZXYu&#10;eG1sUEsBAhQAFAAAAAgAh07iQBG5+Kz7AQAA0wMAAA4AAAAAAAAAAQAgAAAAJwEAAGRycy9lMm9E&#10;b2MueG1sUEsFBgAAAAAGAAYAWQEAAJQFAAAAAA=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60" o:spid="_x0000_s1260" o:spt="75" type="#_x0000_t75" style="position:absolute;left:0pt;margin-left:-13.45pt;margin-top:459.55pt;height:21.05pt;width:17.65pt;z-index:1540979712;mso-width-relative:page;mso-height-relative:page;" o:ole="t" filled="f" o:preferrelative="t" stroked="t" coordsize="21600,21600">
            <v:path/>
            <v:fill on="f" focussize="0,0"/>
            <v:stroke color="#FF0000"/>
            <v:imagedata r:id="rId34" o:title=""/>
            <o:lock v:ext="edit" aspectratio="t"/>
          </v:shape>
          <o:OLEObject Type="Embed" ProgID="Equation.KSEE3" ShapeID="_x0000_s1260" DrawAspect="Content" ObjectID="_1468075738" r:id="rId3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5" o:spid="_x0000_s1265" o:spt="75" type="#_x0000_t75" style="position:absolute;left:0pt;margin-left:-12.15pt;margin-top:432.95pt;height:21.05pt;width:15.9pt;z-index:52267724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36" o:title=""/>
            <o:lock v:ext="edit" aspectratio="t"/>
          </v:shape>
          <o:OLEObject Type="Embed" ProgID="Equation.KSEE3" ShapeID="_x0000_s1265" DrawAspect="Content" ObjectID="_1468075739" r:id="rId35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58" o:spid="_x0000_s1258" o:spt="75" type="#_x0000_t75" style="position:absolute;left:0pt;margin-left:-11.2pt;margin-top:396.3pt;height:21.05pt;width:17.65pt;z-index:1982614528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38" o:title=""/>
            <o:lock v:ext="edit" aspectratio="t"/>
          </v:shape>
          <o:OLEObject Type="Embed" ProgID="Equation.KSEE3" ShapeID="_x0000_s1258" DrawAspect="Content" ObjectID="_1468075740" r:id="rId37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4" o:spid="_x0000_s1264" o:spt="75" type="#_x0000_t75" style="position:absolute;left:0pt;margin-left:-10.95pt;margin-top:366.05pt;height:21.05pt;width:16.3pt;z-index:333594624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40" o:title=""/>
            <o:lock v:ext="edit" aspectratio="t"/>
          </v:shape>
          <o:OLEObject Type="Embed" ProgID="Equation.KSEE3" ShapeID="_x0000_s1264" DrawAspect="Content" ObjectID="_1468075741" r:id="rId39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62" o:spid="_x0000_s1262" o:spt="75" type="#_x0000_t75" style="position:absolute;left:0pt;margin-left:298.1pt;margin-top:327.7pt;height:21.05pt;width:29.75pt;z-index:-1554511872;mso-width-relative:page;mso-height-relative:page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</v:shape>
          <o:OLEObject Type="Embed" ProgID="Equation.KSEE3" ShapeID="_x0000_s1262" DrawAspect="Content" ObjectID="_1468075742" r:id="rId4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15022080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4349750</wp:posOffset>
                </wp:positionV>
                <wp:extent cx="4445" cy="1905635"/>
                <wp:effectExtent l="0" t="0" r="0" b="0"/>
                <wp:wrapNone/>
                <wp:docPr id="4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05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65.05pt;margin-top:342.5pt;height:150.05pt;width:0.35pt;z-index:2015022080;mso-width-relative:page;mso-height-relative:page;" filled="f" stroked="t" coordsize="21600,21600" o:gfxdata="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gpExS1QAAAAsBAAAPAAAAAAAAAAEA&#10;IAAAACIAAABkcnMvZG93bnJldi54bWxQSwECFAAUAAAACACHTuJAJbWrydkBAACcAwAADgAAAAAA&#10;AAABACAAAAAkAQAAZHJzL2Uyb0RvYy54bWxQSwUGAAAAAAYABgBZAQAAbw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80823296" behindDoc="0" locked="0" layoutInCell="1" allowOverlap="1">
                <wp:simplePos x="0" y="0"/>
                <wp:positionH relativeFrom="column">
                  <wp:posOffset>749935</wp:posOffset>
                </wp:positionH>
                <wp:positionV relativeFrom="paragraph">
                  <wp:posOffset>4267200</wp:posOffset>
                </wp:positionV>
                <wp:extent cx="4445" cy="1905635"/>
                <wp:effectExtent l="0" t="0" r="0" b="0"/>
                <wp:wrapNone/>
                <wp:docPr id="4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905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59.05pt;margin-top:336pt;height:150.05pt;width:0.35pt;z-index:-1014144000;mso-width-relative:page;mso-height-relative:page;" filled="f" stroked="t" coordsize="21600,21600" o:gfxdata="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J4EktUAAAALAQAADwAAAAAAAAAB&#10;ACAAAAAiAAAAZHJzL2Rvd25yZXYueG1sUEsBAhQAFAAAAAgAh07iQPbeHVbaAQAAnAMAAA4AAAAA&#10;AAAAAQAgAAAAJAEAAGRycy9lMm9Eb2MueG1sUEsFBgAAAAAGAAYAWQEAAHAFAAAAAA=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944041984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ragraph">
                  <wp:posOffset>4458970</wp:posOffset>
                </wp:positionV>
                <wp:extent cx="17780" cy="1562100"/>
                <wp:effectExtent l="0" t="0" r="127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780" cy="15621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225.95pt;margin-top:351.1pt;height:123pt;width:1.4pt;z-index:944041984;v-text-anchor:middle;mso-width-relative:page;mso-height-relative:page;" fillcolor="#FF0000" filled="t" stroked="f" coordsize="21600,21600" o:gfxdata="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AaoBdkAAAALAQAADwAAAAAAAAABACAAAAAiAAAAZHJzL2Rvd25yZXYueG1sUEsBAhQA&#10;FAAAAAgAh07iQFm1V6hjAgAAqQQAAA4AAAAAAAAAAQAgAAAAKAEAAGRycy9lMm9Eb2MueG1sUEsF&#10;BgAAAAAGAAYAWQEAAP0FAAAAAA=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603976704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4243705</wp:posOffset>
                </wp:positionV>
                <wp:extent cx="25400" cy="2121535"/>
                <wp:effectExtent l="4445" t="0" r="8255" b="12065"/>
                <wp:wrapNone/>
                <wp:docPr id="33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1215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225.3pt;margin-top:334.15pt;height:167.05pt;width:2pt;z-index:603976704;mso-width-relative:page;mso-height-relative:page;" filled="f" stroked="t" coordsize="21600,21600" o:gfxdata="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6jcZF2AAAAAwBAAAPAAAAAAAA&#10;AAEAIAAAACIAAABkcnMvZG93bnJldi54bWxQSwECFAAUAAAACACHTuJAwuHxo9kBAACdAwAADgAA&#10;AAAAAAABACAAAAAnAQAAZHJzL2Uyb0RvYy54bWxQSwUGAAAAAAYABgBZAQAAcgUAAAAA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47" o:spid="_x0000_s1247" o:spt="75" type="#_x0000_t75" style="position:absolute;left:0pt;margin-left:-46.3pt;margin-top:179.85pt;height:21.05pt;width:37.35pt;z-index:81636249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44" o:title=""/>
            <o:lock v:ext="edit" aspectratio="t"/>
          </v:shape>
          <o:OLEObject Type="Embed" ProgID="Equation.KSEE3" ShapeID="_x0000_s1247" DrawAspect="Content" ObjectID="_1468075743" r:id="rId43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72" o:spid="_x0000_s1272" o:spt="75" type="#_x0000_t75" style="position:absolute;left:0pt;margin-left:-61.6pt;margin-top:137.65pt;height:21.05pt;width:57.75pt;z-index:2060583936;mso-width-relative:page;mso-height-relative:page;" o:ole="t" filled="f" o:preferrelative="t" stroked="t" coordsize="21600,21600">
            <v:path/>
            <v:fill on="f" focussize="0,0"/>
            <v:stroke color="#FF0000" joinstyle="miter"/>
            <v:imagedata r:id="rId46" o:title=""/>
            <o:lock v:ext="edit" aspectratio="t"/>
          </v:shape>
          <o:OLEObject Type="Embed" ProgID="Equation.KSEE3" ShapeID="_x0000_s1272" DrawAspect="Content" ObjectID="_1468075744" r:id="rId45">
            <o:LockedField>false</o:LockedField>
          </o:OLEObject>
        </w:pict>
      </w:r>
      <w:r>
        <w:drawing>
          <wp:anchor distT="0" distB="0" distL="114300" distR="114300" simplePos="0" relativeHeight="2456898560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2250440</wp:posOffset>
            </wp:positionV>
            <wp:extent cx="5272405" cy="608330"/>
            <wp:effectExtent l="0" t="0" r="4445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ragraph">
                  <wp:posOffset>2586990</wp:posOffset>
                </wp:positionV>
                <wp:extent cx="5744845" cy="22225"/>
                <wp:effectExtent l="0" t="38100" r="8255" b="1587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744845" cy="2222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7.3pt;margin-top:203.7pt;height:1.75pt;width:452.35pt;z-index:251736064;mso-width-relative:page;mso-height-relative:page;" filled="f" stroked="t" coordsize="21600,21600" o:gfxdata="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0fDGdsAAAALAQAADwAAAAAAAAABACAAAAAiAAAAZHJzL2Rvd25yZXYueG1sUEsBAhQAFAAAAAgA&#10;h07iQKhDhOnpAQAArA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5336540</wp:posOffset>
                </wp:positionH>
                <wp:positionV relativeFrom="paragraph">
                  <wp:posOffset>2555240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0.2pt;margin-top:201.2pt;height:21.05pt;width:32.05pt;z-index:251749376;mso-width-relative:page;mso-height-relative:page;" filled="f" stroked="f" coordsize="21600,21600" o:gfxdata="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m2iS3WAAAACwEAAA8A&#10;AAAAAAAAAQAgAAAAIgAAAGRycy9kb3ducmV2LnhtbFBLAQIUABQAAAAIAIdO4kBofNftpwEAABcD&#10;AAAOAAAAAAAAAAEAIAAAACU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SimSun"/>
          <w:position w:val="-20"/>
          <w:lang w:val="en-US" w:eastAsia="zh-CN"/>
        </w:rPr>
        <w:pict>
          <v:shape id="_x0000_s1231" o:spid="_x0000_s1231" o:spt="75" type="#_x0000_t75" style="position:absolute;left:0pt;margin-left:-10.75pt;margin-top:102.9pt;height:21.05pt;width:16.3pt;z-index:944056320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0" o:title=""/>
            <o:lock v:ext="edit" aspectratio="t"/>
          </v:shape>
          <o:OLEObject Type="Embed" ProgID="Equation.KSEE3" ShapeID="_x0000_s1231" DrawAspect="Content" ObjectID="_1468075745" r:id="rId48">
            <o:LockedField>false</o:LockedField>
          </o:OLEObject>
        </w:pict>
      </w:r>
      <w:r>
        <w:rPr>
          <w:rFonts w:hint="eastAsia" w:eastAsia="SimSun"/>
          <w:position w:val="-20"/>
          <w:lang w:val="en-US" w:eastAsia="zh-CN"/>
        </w:rPr>
        <w:pict>
          <v:shape id="_x0000_s1232" o:spid="_x0000_s1232" o:spt="75" type="#_x0000_t75" style="position:absolute;left:0pt;margin-left:-33.05pt;margin-top:215.6pt;height:21.05pt;width:16.3pt;z-index:944058368;mso-width-relative:page;mso-height-relative:page;" o:ole="t" filled="f" o:preferrelative="t" stroked="t" coordsize="21600,21600">
            <v:path/>
            <v:fill on="f" focussize="0,0"/>
            <v:stroke color="#000000 [3213]" joinstyle="miter"/>
            <v:imagedata r:id="rId17" o:title=""/>
            <o:lock v:ext="edit" aspectratio="t"/>
          </v:shape>
          <o:OLEObject Type="Embed" ProgID="Equation.KSEE3" ShapeID="_x0000_s1232" DrawAspect="Content" ObjectID="_1468075746" r:id="rId49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473190400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1625600</wp:posOffset>
                </wp:positionV>
                <wp:extent cx="175895" cy="959485"/>
                <wp:effectExtent l="0" t="0" r="14605" b="12065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5895" cy="95948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8.15pt;margin-top:128pt;height:75.55pt;width:13.85pt;z-index:-1821776896;v-text-anchor:middle;mso-width-relative:page;mso-height-relative:page;" fillcolor="#FF0000" filled="t" stroked="f" coordsize="21600,21600" o:gfxdata="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CbMXLYAAAACwEAAA8AAAAAAAAAAQAgAAAAIgAAAGRycy9kb3ducmV2LnhtbFBLAQIUABQA&#10;AAAIAIdO4kDqFyr5YgIAAKsEAAAOAAAAAAAAAAEAIAAAACcBAABkcnMvZTJvRG9jLnhtbFBLBQYA&#10;AAAABgAGAFkBAAD7BQAAAAA=&#10;">
                <v:fill on="t" opacity="3276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45689958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1264285</wp:posOffset>
            </wp:positionV>
            <wp:extent cx="5272405" cy="751205"/>
            <wp:effectExtent l="0" t="0" r="4445" b="1079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文本框 613" o:spid="_x0000_s1203" o:spt="202" type="#_x0000_t202" style="position:absolute;left:0pt;margin-left:413.55pt;margin-top:441.75pt;height:21.05pt;width:28.9pt;z-index:94405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17.2pt;margin-top:380.45pt;height:21.05pt;width:28.9pt;z-index:705802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line id="箭头 631" o:spid="_x0000_s1164" o:spt="20" style="position:absolute;left:0pt;margin-left:10pt;margin-top:443.5pt;height:0.25pt;width:412.3pt;z-index:94404915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position w:val="-20"/>
          <w:lang w:val="en-US" w:eastAsia="zh-CN"/>
        </w:rPr>
        <w:pict>
          <v:shape id="_x0000_s1223" o:spid="_x0000_s1223" o:spt="75" type="#_x0000_t75" style="position:absolute;left:0pt;margin-left:194.75pt;margin-top:233.7pt;height:17.6pt;width:21.6pt;z-index:944052224;mso-width-relative:page;mso-height-relative:page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</v:shape>
          <o:OLEObject Type="Embed" ProgID="Equation.KSEE3" ShapeID="_x0000_s1223" DrawAspect="Content" ObjectID="_1468075747" r:id="rId51">
            <o:LockedField>false</o:LockedField>
          </o:OLEObject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49389824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2906395</wp:posOffset>
                </wp:positionV>
                <wp:extent cx="190500" cy="0"/>
                <wp:effectExtent l="0" t="48895" r="0" b="65405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5pt;margin-top:228.85pt;height:0pt;width:15pt;z-index:-1545577472;mso-width-relative:page;mso-height-relative:page;" filled="f" stroked="t" coordsize="21600,21600" o:gfxdata="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qpd0fZAAAACwEAAA8AAAAAAAAAAQAgAAAAIgAAAGRycy9kb3ducmV2LnhtbFBLAQIU&#10;ABQAAAAIAIdO4kDqKeb18gEAAKUDAAAOAAAAAAAAAAEAIAAAACgBAABkcnMvZTJvRG9jLnhtbFBL&#10;BQYAAAAABgAGAFkBAACM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749388800" behindDoc="0" locked="0" layoutInCell="1" allowOverlap="1">
                <wp:simplePos x="0" y="0"/>
                <wp:positionH relativeFrom="column">
                  <wp:posOffset>2696845</wp:posOffset>
                </wp:positionH>
                <wp:positionV relativeFrom="paragraph">
                  <wp:posOffset>2903855</wp:posOffset>
                </wp:positionV>
                <wp:extent cx="190500" cy="1905"/>
                <wp:effectExtent l="0" t="48260" r="0" b="6413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12.35pt;margin-top:228.65pt;height:0.15pt;width:15pt;z-index:-1545578496;mso-width-relative:page;mso-height-relative:page;" filled="f" stroked="t" coordsize="21600,21600" o:gfxdata="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J8LQe1wAAAAsBAAAPAAAAAAAAAAEAIAAAACIAAABkcnMvZG93bnJl&#10;di54bWxQSwECFAAUAAAACACHTuJAF1YEAv4BAAC8AwAADgAAAAAAAAABACAAAAAmAQAAZHJzL2Uy&#10;b0RvYy54bWxQSwUGAAAAAAYABgBZAQAAl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73037977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1401445</wp:posOffset>
                </wp:positionV>
                <wp:extent cx="7620" cy="1600835"/>
                <wp:effectExtent l="4445" t="0" r="6985" b="18415"/>
                <wp:wrapNone/>
                <wp:docPr id="12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6008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12pt;margin-top:110.35pt;height:126.05pt;width:0.6pt;z-index:-564587520;mso-width-relative:page;mso-height-relative:page;" filled="f" stroked="t" coordsize="21600,21600" o:gfxdata="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rtkKDbAAAACwEAAA8AAAAAAAAAAQAg&#10;AAAAIgAAAGRycy9kb3ducmV2LnhtbFBLAQIUABQAAAAIAIdO4kByraUR0gEAAJMDAAAOAAAAAAAA&#10;AAEAIAAAACoBAABkcnMvZTJvRG9jLnhtbFBLBQYAAAAABgAGAFkBAABu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1100724224" behindDoc="0" locked="0" layoutInCell="1" allowOverlap="1">
                <wp:simplePos x="0" y="0"/>
                <wp:positionH relativeFrom="column">
                  <wp:posOffset>2521585</wp:posOffset>
                </wp:positionH>
                <wp:positionV relativeFrom="paragraph">
                  <wp:posOffset>2144395</wp:posOffset>
                </wp:positionV>
                <wp:extent cx="1905" cy="861695"/>
                <wp:effectExtent l="0" t="0" r="0" b="0"/>
                <wp:wrapNone/>
                <wp:docPr id="1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86169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flip:x;margin-left:198.55pt;margin-top:168.85pt;height:67.85pt;width:0.15pt;z-index:1100724224;mso-width-relative:page;mso-height-relative:page;" filled="f" stroked="t" coordsize="21600,21600" o:gfxdata="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QAxQnWAAAACwEAAA8AAAAAAAAA&#10;AQAgAAAAIgAAAGRycy9kb3ducmV2LnhtbFBLAQIUABQAAAAIAIdO4kCm3SIL2gEAAJwDAAAOAAAA&#10;AAAAAAEAIAAAACUBAABkcnMvZTJvRG9jLnhtbFBLBQYAAAAABgAGAFkBAABx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1625600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421.95pt;margin-top:128pt;height:21.05pt;width:28.9pt;z-index:251748352;mso-width-relative:page;mso-height-relative:page;" filled="f" stroked="f" coordsize="21600,21600" o:gfxdata="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/ECJ3ZAAAACwEAAA8A&#10;AAAAAAAAAQAgAAAAIgAAAGRycy9kb3ducmV2LnhtbFBLAQIUABQAAAAIAIdO4kCFylRnpAEAABc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1631950</wp:posOffset>
                </wp:positionV>
                <wp:extent cx="5719445" cy="635"/>
                <wp:effectExtent l="0" t="38100" r="14605" b="37465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71944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5pt;height:0.05pt;width:450.35pt;z-index:251735040;mso-width-relative:page;mso-height-relative:page;" filled="f" stroked="t" coordsize="21600,21600" o:gfxdata="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asAO2wAAAAsBAAAPAAAAAAAAAAEAIAAAACIAAABkcnMvZG93bnJldi54bWxQSwECFAAUAAAACACH&#10;TuJASd7iZegBAACqAwAADgAAAAAAAAABACAAAAAqAQAAZHJzL2Uyb0RvYy54bWxQSwUGAAAAAAYA&#10;BgBZAQAAh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line id="箭头 631" o:spid="_x0000_s1193" o:spt="20" style="position:absolute;left:0pt;margin-left:16.8pt;margin-top:383.2pt;height:0.25pt;width:412.1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rFonts w:hint="eastAsia" w:eastAsia="SimSun"/>
          <w:lang w:val="en-US" w:eastAsia="zh-CN"/>
        </w:rPr>
        <w:t xml:space="preserve">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0B36DD4"/>
    <w:rsid w:val="014C7370"/>
    <w:rsid w:val="05C4519A"/>
    <w:rsid w:val="06697F25"/>
    <w:rsid w:val="09033447"/>
    <w:rsid w:val="092C7FA6"/>
    <w:rsid w:val="0BC56D28"/>
    <w:rsid w:val="0ED2746C"/>
    <w:rsid w:val="11AD3793"/>
    <w:rsid w:val="15133C02"/>
    <w:rsid w:val="19352178"/>
    <w:rsid w:val="19922A02"/>
    <w:rsid w:val="1AAD43B6"/>
    <w:rsid w:val="1C7A4155"/>
    <w:rsid w:val="20877D5C"/>
    <w:rsid w:val="21580763"/>
    <w:rsid w:val="22BD4710"/>
    <w:rsid w:val="28052DAE"/>
    <w:rsid w:val="283E769B"/>
    <w:rsid w:val="287B6F87"/>
    <w:rsid w:val="28F8541A"/>
    <w:rsid w:val="2CA12A44"/>
    <w:rsid w:val="2DB702E0"/>
    <w:rsid w:val="2DC14A47"/>
    <w:rsid w:val="2F440E2D"/>
    <w:rsid w:val="330B39E1"/>
    <w:rsid w:val="37C83D76"/>
    <w:rsid w:val="380929BB"/>
    <w:rsid w:val="3C4153E9"/>
    <w:rsid w:val="3D1D442B"/>
    <w:rsid w:val="3D660906"/>
    <w:rsid w:val="4103568E"/>
    <w:rsid w:val="4320360A"/>
    <w:rsid w:val="43946076"/>
    <w:rsid w:val="44F0431F"/>
    <w:rsid w:val="45872E2C"/>
    <w:rsid w:val="4DA656E4"/>
    <w:rsid w:val="518C166C"/>
    <w:rsid w:val="5A3E033A"/>
    <w:rsid w:val="5BF01BA4"/>
    <w:rsid w:val="603369D9"/>
    <w:rsid w:val="656225D7"/>
    <w:rsid w:val="67866F33"/>
    <w:rsid w:val="69634801"/>
    <w:rsid w:val="697201CD"/>
    <w:rsid w:val="6A607EF0"/>
    <w:rsid w:val="6DC40F40"/>
    <w:rsid w:val="78885124"/>
    <w:rsid w:val="7BF8575C"/>
    <w:rsid w:val="7FF54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4" Type="http://schemas.openxmlformats.org/officeDocument/2006/relationships/fontTable" Target="fontTable.xml"/><Relationship Id="rId53" Type="http://schemas.openxmlformats.org/officeDocument/2006/relationships/customXml" Target="../customXml/item1.xml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png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2.bin"/><Relationship Id="rId48" Type="http://schemas.openxmlformats.org/officeDocument/2006/relationships/oleObject" Target="embeddings/oleObject21.bin"/><Relationship Id="rId47" Type="http://schemas.openxmlformats.org/officeDocument/2006/relationships/image" Target="media/image24.png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4.png"/><Relationship Id="rId26" Type="http://schemas.openxmlformats.org/officeDocument/2006/relationships/image" Target="media/image13.png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75"/>
    <customShpInfo spid="_x0000_s1248"/>
    <customShpInfo spid="_x0000_s1271"/>
    <customShpInfo spid="_x0000_s1026" textRotate="1"/>
    <customShpInfo spid="_x0000_s1274"/>
    <customShpInfo spid="_x0000_s1273"/>
    <customShpInfo spid="_x0000_s1276"/>
    <customShpInfo spid="_x0000_s1278"/>
    <customShpInfo spid="_x0000_s1277"/>
    <customShpInfo spid="_x0000_s1268"/>
    <customShpInfo spid="_x0000_s1249"/>
    <customShpInfo spid="_x0000_s1227"/>
    <customShpInfo spid="_x0000_s1263"/>
    <customShpInfo spid="_x0000_s1260"/>
    <customShpInfo spid="_x0000_s1265"/>
    <customShpInfo spid="_x0000_s1258"/>
    <customShpInfo spid="_x0000_s1264"/>
    <customShpInfo spid="_x0000_s1262"/>
    <customShpInfo spid="_x0000_s1247"/>
    <customShpInfo spid="_x0000_s1272"/>
    <customShpInfo spid="_x0000_s1231"/>
    <customShpInfo spid="_x0000_s1232"/>
    <customShpInfo spid="_x0000_s1203"/>
    <customShpInfo spid="_x0000_s1156"/>
    <customShpInfo spid="_x0000_s1164"/>
    <customShpInfo spid="_x0000_s1223"/>
    <customShpInfo spid="_x0000_s119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2016-12-07T10:37:43Z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