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 w:eastAsia="SimSun"/>
          <w:position w:val="-20"/>
          <w:lang w:val="en-US" w:eastAsia="zh-CN"/>
        </w:rPr>
        <w:pict>
          <v:shape id="_x0000_s1151" o:spid="_x0000_s1151" o:spt="75" alt="" type="#_x0000_t75" style="position:absolute;left:0pt;margin-left:106.35pt;margin-top:3.3pt;height:23.05pt;width:129.25pt;z-index:251773952;mso-width-relative:page;mso-height-relative:page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  <o:OLEObject Type="Embed" ProgID="Equation.KSEE3" ShapeID="_x0000_s1151" DrawAspect="Content" ObjectID="_1468075725" r:id="rId4">
            <o:LockedField>false</o:LockedField>
          </o:OLEObject>
        </w:pict>
      </w:r>
      <w:r>
        <w:rPr>
          <w:sz w:val="2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154940</wp:posOffset>
            </wp:positionV>
            <wp:extent cx="4516755" cy="1089025"/>
            <wp:effectExtent l="0" t="0" r="0" b="0"/>
            <wp:wrapNone/>
            <wp:docPr id="34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675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3440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13335</wp:posOffset>
                </wp:positionV>
                <wp:extent cx="522605" cy="327025"/>
                <wp:effectExtent l="0" t="0" r="0" b="0"/>
                <wp:wrapNone/>
                <wp:docPr id="134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Δ</w:t>
                            </w:r>
                            <w:r>
                              <w:rPr>
                                <w:rFonts w:hint="eastAsia" w:ascii="Arial" w:hAnsi="Arial" w:eastAsia="SimSun" w:cs="Arial"/>
                                <w:i/>
                                <w:iCs/>
                                <w:sz w:val="22"/>
                                <w:szCs w:val="22"/>
                                <w:lang w:val="en-US" w:eastAsia="zh-CN"/>
                              </w:rPr>
                              <w:t>f</w:t>
                            </w:r>
                            <w:r>
                              <w:rPr>
                                <w:rFonts w:hint="eastAsia" w:eastAsia="SimSun" w:cs="Arial"/>
                                <w:i/>
                                <w:iCs/>
                                <w:sz w:val="22"/>
                                <w:szCs w:val="22"/>
                                <w:vertAlign w:val="subscript"/>
                                <w:lang w:val="en-US" w:eastAsia="zh-CN"/>
                              </w:rPr>
                              <w:t>rf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9pt;margin-top:1.05pt;height:25.75pt;width:41.15pt;z-index:572093440;mso-width-relative:page;mso-height-relative:page;" filled="f" stroked="f" coordsize="21600,21600" o:gfxdata="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OFtVAjWAAAABwEAAA8AAAAAAAAAAQAgAAAA&#10;IgAAAGRycy9kb3ducmV2LnhtbFBLAQIUABQAAAAIAIdO4kBoX8tamwEAAAwDAAAOAAAAAAAAAAEA&#10;IAAAACU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Δ</w:t>
                      </w:r>
                      <w:r>
                        <w:rPr>
                          <w:rFonts w:hint="eastAsia" w:ascii="Arial" w:hAnsi="Arial" w:eastAsia="SimSun" w:cs="Arial"/>
                          <w:i/>
                          <w:iCs/>
                          <w:sz w:val="22"/>
                          <w:szCs w:val="22"/>
                          <w:lang w:val="en-US" w:eastAsia="zh-CN"/>
                        </w:rPr>
                        <w:t>f</w:t>
                      </w:r>
                      <w:r>
                        <w:rPr>
                          <w:rFonts w:hint="eastAsia" w:eastAsia="SimSun" w:cs="Arial"/>
                          <w:i/>
                          <w:iCs/>
                          <w:sz w:val="22"/>
                          <w:szCs w:val="22"/>
                          <w:vertAlign w:val="subscript"/>
                          <w:lang w:val="en-US" w:eastAsia="zh-CN"/>
                        </w:rPr>
                        <w:t>rf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572089344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114300</wp:posOffset>
                </wp:positionV>
                <wp:extent cx="2625725" cy="951865"/>
                <wp:effectExtent l="6350" t="6350" r="15875" b="1333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300" y="1976755"/>
                          <a:ext cx="2625725" cy="9518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7.35pt;margin-top:9pt;height:74.95pt;width:206.75pt;z-index:572089344;v-text-anchor:middle;mso-width-relative:page;mso-height-relative:page;" fillcolor="#FFFFFF [3212]" filled="t" stroked="t" coordsize="21600,21600" o:gfxdata="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VnL6odgAAAAKAQAADwAAAAAAAAABACAAAAAiAAAAZHJzL2Rvd25yZXYueG1sUEsBAhQAFAAAAAgA&#10;h07iQNDswO9eAgAAtAQAAA4AAAAAAAAAAQAgAAAAJwEAAGRycy9lMm9Eb2MueG1sUEsFBgAAAAAG&#10;AAYAWQEAAPc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-2275205</wp:posOffset>
                </wp:positionH>
                <wp:positionV relativeFrom="paragraph">
                  <wp:posOffset>396240</wp:posOffset>
                </wp:positionV>
                <wp:extent cx="2625725" cy="700405"/>
                <wp:effectExtent l="6350" t="6350" r="15875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700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79.15pt;margin-top:31.2pt;height:55.15pt;width:206.75pt;z-index:251675648;v-text-anchor:middle;mso-width-relative:page;mso-height-relative:page;" fillcolor="#FFFFFF [3212]" filled="t" stroked="t" coordsize="21600,21600" o:gfxdata="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LcCyNkAAAAKAQAA&#10;DwAAAAAAAAABACAAAAAiAAAAZHJzL2Rvd25yZXYueG1sUEsBAhQAFAAAAAgAh07iQAl0+SdRAgAA&#10;qAQAAA4AAAAAAAAAAQAgAAAAKAEAAGRycy9lMm9Eb2MueG1sUEsFBgAAAAAGAAYAWQEAAOsFAAAA&#10;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685" o:spid="_x0000_s1211" o:spt="75" type="#_x0000_t75" style="position:absolute;left:0pt;margin-left:77.85pt;margin-top:326.3pt;height:12.55pt;width:42.7pt;z-index:406070272;mso-width-relative:page;mso-height-relative:page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  <o:OLEObject Type="Embed" ProgID="" ShapeID="图片 685" DrawAspect="Content" ObjectID="_1468075726" r:id="rId7">
            <o:LockedField>false</o:LockedField>
          </o:OLEObject>
        </w:pict>
      </w:r>
      <w:r>
        <w:rPr>
          <w:sz w:val="22"/>
        </w:rPr>
        <w:pict>
          <v:shape id="图片 685" o:spid="_x0000_s1210" o:spt="75" type="#_x0000_t75" style="position:absolute;left:0pt;margin-left:317.5pt;margin-top:327.4pt;height:12.55pt;width:35.1pt;z-index:32886374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2"/>
        </w:rPr>
        <w:pict>
          <v:shape id="双括号 612" o:spid="_x0000_s1160" o:spt="185" type="#_x0000_t185" style="position:absolute;left:0pt;margin-left:98pt;margin-top:341.05pt;height:154.7pt;width:235.4pt;z-index:572010496;mso-width-relative:page;mso-height-relative:page;" fillcolor="#FFFF00" filled="t" stroked="t" coordsize="21600,21600" adj="3600">
            <v:path/>
            <v:fill on="t" color2="#FFFFFF" opacity="13107f" focussize="0,0"/>
            <v:stroke color="#000000"/>
            <v:imagedata o:title=""/>
            <o:lock v:ext="edit" aspectratio="f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01280" behindDoc="0" locked="0" layoutInCell="1" allowOverlap="1">
                <wp:simplePos x="0" y="0"/>
                <wp:positionH relativeFrom="column">
                  <wp:posOffset>4202430</wp:posOffset>
                </wp:positionH>
                <wp:positionV relativeFrom="paragraph">
                  <wp:posOffset>5155565</wp:posOffset>
                </wp:positionV>
                <wp:extent cx="600710" cy="774065"/>
                <wp:effectExtent l="6350" t="6350" r="21590" b="1968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5430" y="6567805"/>
                          <a:ext cx="600710" cy="7740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9pt;margin-top:405.95pt;height:60.95pt;width:47.3pt;z-index:572001280;v-text-anchor:middle;mso-width-relative:page;mso-height-relative:page;" fillcolor="#FFFFFF [3212]" filled="t" stroked="t" coordsize="21600,21600" o:gfxdata="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26Aj2toAAAALAQAADwAAAAAAAAABACAAAAAiAAAAZHJzL2Rvd25yZXYueG1sUEsBAhQAFAAA&#10;AAgAh07iQCQoQlhfAgAAswQAAA4AAAAAAAAAAQAgAAAAKQEAAGRycy9lMm9Eb2MueG1sUEsFBgAA&#10;AAAGAAYAWQEAAPoF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w:pict>
          <v:shape id="图片 816" o:spid="_x0000_s1161" o:spt="75" type="#_x0000_t75" style="position:absolute;left:0pt;margin-left:337pt;margin-top:338.8pt;height:80.45pt;width:51.3pt;z-index:255442944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drawing>
          <wp:anchor distT="0" distB="0" distL="114300" distR="114300" simplePos="0" relativeHeight="572000256" behindDoc="0" locked="0" layoutInCell="1" allowOverlap="1">
            <wp:simplePos x="0" y="0"/>
            <wp:positionH relativeFrom="column">
              <wp:posOffset>1460500</wp:posOffset>
            </wp:positionH>
            <wp:positionV relativeFrom="paragraph">
              <wp:posOffset>4921885</wp:posOffset>
            </wp:positionV>
            <wp:extent cx="3247390" cy="1024890"/>
            <wp:effectExtent l="0" t="0" r="0" b="0"/>
            <wp:wrapNone/>
            <wp:docPr id="31" name="图片 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图片 685" o:spid="_x0000_s1207" o:spt="75" type="#_x0000_t75" style="position:absolute;left:0pt;margin-left:190.7pt;margin-top:328.1pt;height:12.55pt;width:36.5pt;z-index:259387392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shape id="图片 685" o:spid="_x0000_s1213" o:spt="75" type="#_x0000_t75" style="position:absolute;left:0pt;margin-left:217.7pt;margin-top:246.35pt;height:12.55pt;width:36.5pt;z-index:568213504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2"/>
        </w:rPr>
        <w:pict>
          <v:shape id="图片 685" o:spid="_x0000_s1212" o:spt="75" type="#_x0000_t75" style="position:absolute;left:0pt;margin-left:15.25pt;margin-top:241.25pt;height:12.55pt;width:15.2pt;z-index:560483328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4564380</wp:posOffset>
                </wp:positionV>
                <wp:extent cx="508635" cy="452120"/>
                <wp:effectExtent l="0" t="0" r="0" b="0"/>
                <wp:wrapNone/>
                <wp:docPr id="14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33.7pt;margin-top:359.4pt;height:35.6pt;width:40.05pt;z-index:251730944;mso-width-relative:page;mso-height-relative:page;" filled="f" stroked="f" coordsize="21600,21600" o:gfxdata="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oJ0op1wAAAAoBAAAPAAAAAAAAAAEAIAAA&#10;ACIAAABkcnMvZG93bnJldi54bWxQSwECFAAUAAAACACHTuJAsNq525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-398780</wp:posOffset>
                </wp:positionH>
                <wp:positionV relativeFrom="paragraph">
                  <wp:posOffset>5216525</wp:posOffset>
                </wp:positionV>
                <wp:extent cx="531495" cy="549275"/>
                <wp:effectExtent l="0" t="0" r="0" b="0"/>
                <wp:wrapNone/>
                <wp:docPr id="14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495" cy="549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31.4pt;margin-top:410.75pt;height:43.25pt;width:41.85pt;z-index:251779072;mso-width-relative:page;mso-height-relative:page;" filled="f" stroked="f" coordsize="21600,21600" o:gfxdata="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DGbLgzXAAAACgEAAA8AAAAAAAAAAQAg&#10;AAAAIgAAAGRycy9kb3ducmV2LnhtbFBLAQIUABQAAAAIAIdO4kAbAXbBnQEAAAwDAAAOAAAAAAAA&#10;AAEAIAAAACY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-773430</wp:posOffset>
                </wp:positionH>
                <wp:positionV relativeFrom="paragraph">
                  <wp:posOffset>1421130</wp:posOffset>
                </wp:positionV>
                <wp:extent cx="583565" cy="600075"/>
                <wp:effectExtent l="0" t="0" r="0" b="0"/>
                <wp:wrapNone/>
                <wp:docPr id="25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8825" y="2236470"/>
                          <a:ext cx="583565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80" w:line="24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0.9pt;margin-top:111.9pt;height:47.25pt;width:45.95pt;z-index:251751424;mso-width-relative:page;mso-height-relative:page;" filled="f" stroked="f" coordsize="21600,21600" o:gfxdata="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hNycStkAAAAMAQAADwAA&#10;AAAAAAABACAAAAAiAAAAZHJzL2Rvd25yZXYueG1sUEsBAhQAFAAAAAgAh07iQBP6kGyjAQAAFgMA&#10;AA4AAAAAAAAAAQAgAAAAKA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80" w:line="24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-802005</wp:posOffset>
                </wp:positionH>
                <wp:positionV relativeFrom="paragraph">
                  <wp:posOffset>2257425</wp:posOffset>
                </wp:positionV>
                <wp:extent cx="1400175" cy="859155"/>
                <wp:effectExtent l="0" t="0" r="0" b="0"/>
                <wp:wrapNone/>
                <wp:docPr id="26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56285" y="2976880"/>
                          <a:ext cx="1400175" cy="859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 w:val="0"/>
                              <w:wordWrap/>
                              <w:overflowPunct w:val="0"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/>
                              <w:spacing w:after="0" w:line="80" w:lineRule="atLeas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lang w:val="en-US" w:eastAsia="zh-CN"/>
                              </w:rPr>
                              <w:t xml:space="preserve"> f</w:t>
                            </w:r>
                            <w:r>
                              <w:rPr>
                                <w:rFonts w:hint="eastAsia" w:eastAsia="SimSun"/>
                                <w:sz w:val="28"/>
                                <w:szCs w:val="28"/>
                                <w:vertAlign w:val="subscript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63.15pt;margin-top:177.75pt;height:67.65pt;width:110.25pt;z-index:251750400;mso-width-relative:page;mso-height-relative:page;" filled="f" stroked="f" coordsize="21600,21600" o:gfxdata="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YamJL2QAAAAsBAAAP&#10;AAAAAAAAAAEAIAAAACIAAABkcnMvZG93bnJldi54bWxQSwECFAAUAAAACACHTuJA0fs7F6UBAAAX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 w:val="0"/>
                        <w:wordWrap/>
                        <w:overflowPunct w:val="0"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/>
                        <w:spacing w:after="0" w:line="80" w:lineRule="atLeas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8"/>
                          <w:szCs w:val="28"/>
                          <w:lang w:val="en-US" w:eastAsia="zh-CN"/>
                        </w:rPr>
                        <w:t xml:space="preserve"> f</w:t>
                      </w:r>
                      <w:r>
                        <w:rPr>
                          <w:rFonts w:hint="eastAsia" w:eastAsia="SimSun"/>
                          <w:sz w:val="28"/>
                          <w:szCs w:val="28"/>
                          <w:vertAlign w:val="subscript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pict>
          <v:line id="直线 627" o:spid="_x0000_s1186" o:spt="20" style="position:absolute;left:0pt;margin-left:235.95pt;margin-top:406.1pt;height:54.8pt;width:0.05pt;z-index:255468544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321133568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4349115</wp:posOffset>
                </wp:positionV>
                <wp:extent cx="635" cy="1438910"/>
                <wp:effectExtent l="4445" t="0" r="13970" b="8890"/>
                <wp:wrapNone/>
                <wp:docPr id="15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33.95pt;margin-top:342.45pt;height:113.3pt;width:0.05pt;z-index:321133568;mso-width-relative:page;mso-height-relative:page;" filled="f" stroked="t" coordsize="21600,21600" o:gfxdata="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VHTFzaAAAACwEAAA8AAAAAAAAA&#10;AQAgAAAAIgAAAGRycy9kb3ducmV2LnhtbFBLAQIUABQAAAAIAIdO4kAp9DMu1gEAAJIDAAAOAAAA&#10;AAAAAAEAIAAAACkBAABkcnMvZTJvRG9jLnhtbFBLBQYAAAAABgAGAFkBAABx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86395392" behindDoc="0" locked="0" layoutInCell="1" allowOverlap="1">
                <wp:simplePos x="0" y="0"/>
                <wp:positionH relativeFrom="column">
                  <wp:posOffset>1250315</wp:posOffset>
                </wp:positionH>
                <wp:positionV relativeFrom="paragraph">
                  <wp:posOffset>4311015</wp:posOffset>
                </wp:positionV>
                <wp:extent cx="635" cy="1438910"/>
                <wp:effectExtent l="4445" t="0" r="13970" b="8890"/>
                <wp:wrapNone/>
                <wp:docPr id="150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43891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98.45pt;margin-top:339.45pt;height:113.3pt;width:0.05pt;z-index:286395392;mso-width-relative:page;mso-height-relative:page;" filled="f" stroked="t" coordsize="21600,21600" o:gfxdata="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CCGHkbZAAAACwEAAA8AAAAAAAAAAQAg&#10;AAAAIgAAAGRycy9kb3ducmV2LnhtbFBLAQIUABQAAAAIAIdO4kCV1nYg1AEAAJIDAAAOAAAAAAAA&#10;AAEAIAAAACgBAABkcnMvZTJvRG9jLnhtbFBLBQYAAAAABgAGAFkBAABu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pict>
          <v:shape id="文本框 620" o:spid="_x0000_s1155" o:spt="202" type="#_x0000_t202" style="position:absolute;left:0pt;margin-left:130.85pt;margin-top:455.95pt;height:22.5pt;width:199.85pt;z-index:2517760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="SimSun"/>
                      <w:color w:val="000000"/>
                      <w:lang w:val="en-US" w:eastAsia="zh-CN"/>
                    </w:rPr>
                  </w:pPr>
                  <w:r>
                    <w:rPr>
                      <w:rFonts w:hint="eastAsia" w:eastAsia="SimSun"/>
                      <w:color w:val="000000"/>
                      <w:lang w:val="en-US" w:eastAsia="zh-CN"/>
                    </w:rPr>
                    <w:t>maximum synchronization window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5575040" behindDoc="0" locked="0" layoutInCell="1" allowOverlap="1">
                <wp:simplePos x="0" y="0"/>
                <wp:positionH relativeFrom="column">
                  <wp:posOffset>2392045</wp:posOffset>
                </wp:positionH>
                <wp:positionV relativeFrom="paragraph">
                  <wp:posOffset>5988685</wp:posOffset>
                </wp:positionV>
                <wp:extent cx="1123315" cy="278130"/>
                <wp:effectExtent l="0" t="0" r="0" b="0"/>
                <wp:wrapNone/>
                <wp:docPr id="148" name="文本框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31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max 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sync_win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5pt;margin-top:471.55pt;height:21.9pt;width:88.45pt;z-index:255575040;mso-width-relative:page;mso-height-relative:page;" filled="f" stroked="f" coordsize="21600,21600" o:gfxdata="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daDCvdAAAACwEAAA8AAAAAAAAAAQAgAAAAIgAAAGRycy9kb3ducmV2LnhtbFBLAQIUABQAAAAI&#10;AIdO4kC0tl2CIQIAABw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max 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sync_win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6022975</wp:posOffset>
                </wp:positionV>
                <wp:extent cx="2959100" cy="3175"/>
                <wp:effectExtent l="0" t="48895" r="12700" b="6223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9190" y="7390765"/>
                          <a:ext cx="2959100" cy="3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pt;margin-top:474.25pt;height:0.25pt;width:233pt;z-index:251780096;mso-width-relative:page;mso-height-relative:page;" filled="f" stroked="t" coordsize="21600,21600" o:gfxdata="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fONhXXAAAACwEAAA8AAAAAAAAAAQAgAAAA&#10;IgAAAGRycy9kb3ducmV2LnhtbFBLAQIUABQAAAAIAIdO4kBnlH5gDAIAAOADAAAOAAAAAAAAAAEA&#10;IAAAACYBAABkcnMvZTJvRG9jLnhtbFBLBQYAAAAABgAGAFkBAACkBQAAAAA=&#10;">
                <v:fill on="f" focussize="0,0"/>
                <v:stroke weight="0.5pt" color="#000000 [3200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pict>
          <v:shape id="图片 816" o:spid="_x0000_s1204" o:spt="75" type="#_x0000_t75" style="position:absolute;left:0pt;margin-left:346.25pt;margin-top:385.9pt;height:80.45pt;width:53.05pt;z-index:572008448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2"/>
        </w:rPr>
        <w:pict>
          <v:shape id="文本框 613" o:spid="_x0000_s1203" o:spt="202" type="#_x0000_t202" style="position:absolute;left:0pt;margin-left:402.8pt;margin-top:431.45pt;height:21.05pt;width:28.9pt;z-index:5720074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w:pict>
          <v:shape id="图片 725" o:spid="_x0000_s1202" o:spt="75" alt="图片1" type="#_x0000_t75" style="position:absolute;left:0pt;margin-left:81.2pt;margin-top:420.45pt;height:18pt;width:19.7pt;rotation:5898240f;z-index:255484928;mso-width-relative:page;mso-height-relative:page;" filled="f" o:preferrelative="t" stroked="f" coordsize="21600,21600">
            <v:path/>
            <v:fill on="f" focussize="0,0"/>
            <v:stroke on="f"/>
            <v:imagedata r:id="rId13" o:title="图片1"/>
            <o:lock v:ext="edit" aspectratio="t"/>
          </v:shape>
        </w:pict>
      </w:r>
      <w:r>
        <w:rPr>
          <w:sz w:val="22"/>
        </w:rPr>
        <w:pict>
          <v:shape id="图片 725" o:spid="_x0000_s1201" o:spt="75" alt="图片1" type="#_x0000_t75" style="position:absolute;left:0pt;margin-left:82.6pt;margin-top:373.4pt;height:18pt;width:19.7pt;rotation:5898240f;z-index:255483904;mso-width-relative:page;mso-height-relative:page;" filled="f" o:preferrelative="t" stroked="f" coordsize="21600,21600">
            <v:path/>
            <v:fill on="f" focussize="0,0"/>
            <v:stroke on="f"/>
            <v:imagedata r:id="rId13" o:title="图片1"/>
            <o:lock v:ext="edit" aspectratio="t"/>
          </v:shape>
        </w:pict>
      </w:r>
      <w:r>
        <w:rPr>
          <w:sz w:val="22"/>
        </w:rPr>
        <w:pict>
          <v:line id="直线 627" o:spid="_x0000_s1200" o:spt="20" style="position:absolute;left:0pt;margin-left:119.15pt;margin-top:407.55pt;height:54.8pt;width:0.05pt;z-index:25548288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9" o:spt="20" style="position:absolute;left:0pt;margin-left:57.15pt;margin-top:408.9pt;height:54.8pt;width:0.05pt;z-index:25548185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98" o:spt="3" type="#_x0000_t3" style="position:absolute;left:0pt;margin-left:61pt;margin-top:380.05pt;height:7.3pt;width:10.2pt;z-index:25548083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7" o:spt="3" type="#_x0000_t3" style="position:absolute;left:0pt;margin-left:106pt;margin-top:424.4pt;height:14.9pt;width:27.2pt;z-index:25547980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96" o:spt="3" type="#_x0000_t3" style="position:absolute;left:0pt;margin-left:44.55pt;margin-top:424.75pt;height:14.9pt;width:27.2pt;z-index:25547878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95" o:spt="20" style="position:absolute;left:0pt;margin-left:148.1pt;margin-top:408.15pt;height:54.8pt;width:0.05pt;z-index:2554777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4" o:spt="20" style="position:absolute;left:0pt;margin-left:176.85pt;margin-top:408.6pt;height:54.8pt;width:0.05pt;z-index:25547673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93" o:spt="20" style="position:absolute;left:0pt;margin-left:16.8pt;margin-top:383.2pt;height:0.25pt;width:399.55pt;z-index:25547571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92" o:spt="20" style="position:absolute;left:0pt;margin-left:65.95pt;margin-top:349.75pt;height:113.3pt;width:0.05pt;z-index:25547468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725" o:spid="_x0000_s1189" o:spt="75" alt="图片1" type="#_x0000_t75" style="position:absolute;left:0pt;margin-left:314.3pt;margin-top:372.25pt;height:18pt;width:19.7pt;rotation:5898240f;z-index:255471616;mso-width-relative:page;mso-height-relative:page;" filled="f" o:preferrelative="t" stroked="f" coordsize="21600,21600">
            <v:path/>
            <v:fill on="f" focussize="0,0"/>
            <v:stroke on="f"/>
            <v:imagedata r:id="rId13" o:title="图片1"/>
            <o:lock v:ext="edit" aspectratio="t"/>
          </v:shape>
        </w:pict>
      </w:r>
      <w:r>
        <w:rPr>
          <w:sz w:val="22"/>
        </w:rPr>
        <w:pict>
          <v:shape id="图片 725" o:spid="_x0000_s1188" o:spt="75" alt="图片1" type="#_x0000_t75" style="position:absolute;left:0pt;margin-left:320.05pt;margin-top:420.1pt;height:18pt;width:19.7pt;rotation:5898240f;z-index:572004352;mso-width-relative:page;mso-height-relative:page;" filled="f" o:preferrelative="t" stroked="f" coordsize="21600,21600">
            <v:path/>
            <v:fill on="f" focussize="0,0"/>
            <v:stroke on="f"/>
            <v:imagedata r:id="rId13" o:title="图片1"/>
            <o:lock v:ext="edit" aspectratio="t"/>
          </v:shape>
        </w:pict>
      </w:r>
      <w:r>
        <w:rPr>
          <w:sz w:val="22"/>
        </w:rPr>
        <w:pict>
          <v:line id="直线 627" o:spid="_x0000_s1185" o:spt="20" style="position:absolute;left:0pt;margin-left:263.85pt;margin-top:405.85pt;height:54.8pt;width:0.05pt;z-index:25546752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4" o:spt="20" style="position:absolute;left:0pt;margin-left:361.2pt;margin-top:408.7pt;height:54.8pt;width:0.05pt;z-index:25546649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83" o:spt="20" style="position:absolute;left:0pt;margin-left:351pt;margin-top:349.85pt;height:113.3pt;width:0.05pt;z-index:255465472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82" o:spt="3" type="#_x0000_t3" style="position:absolute;left:0pt;margin-left:347.9pt;margin-top:423.75pt;height:14.9pt;width:27.2pt;z-index:572002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81" o:spt="3" type="#_x0000_t3" style="position:absolute;left:0pt;margin-left:346.25pt;margin-top:379.9pt;height:7.3pt;width:10.2pt;z-index:25546342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80" o:spt="20" style="position:absolute;left:0pt;margin-left:123.3pt;margin-top:348.85pt;height:113.3pt;width:0.05pt;z-index:25546240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79" o:spt="20" style="position:absolute;left:0pt;margin-left:150.7pt;margin-top:349.75pt;height:113.3pt;width:0.05pt;z-index:255461376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8" o:spt="3" type="#_x0000_t3" style="position:absolute;left:0pt;margin-left:145.65pt;margin-top:380pt;height:7.3pt;width:10.2pt;z-index:25546035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7" o:spt="3" type="#_x0000_t3" style="position:absolute;left:0pt;margin-left:134.6pt;margin-top:423.65pt;height:14.9pt;width:27.2pt;z-index:255459328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6" o:spt="3" type="#_x0000_t3" style="position:absolute;left:0pt;margin-left:163.25pt;margin-top:424.1pt;height:14.9pt;width:27.2pt;z-index:255458304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5" o:spt="3" type="#_x0000_t3" style="position:absolute;left:0pt;margin-left:255.75pt;margin-top:379.5pt;height:7.3pt;width:10.2pt;z-index:255457280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4" o:spt="3" type="#_x0000_t3" style="position:absolute;left:0pt;margin-left:250.9pt;margin-top:423.6pt;height:14.9pt;width:27.2pt;z-index:255456256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73" o:spt="3" type="#_x0000_t3" style="position:absolute;left:0pt;margin-left:222pt;margin-top:423.5pt;height:14.9pt;width:27.2pt;z-index:255455232;mso-width-relative:page;mso-height-relative:page;" fillcolor="#FF0000" filled="t" stroked="t" coordsize="21600,21600">
            <v:path/>
            <v:fill on="t" color2="#FFFFFF" opacity="32768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2" o:spt="20" style="position:absolute;left:0pt;margin-left:260.15pt;margin-top:347.75pt;height:113.3pt;width:0.05pt;z-index:255454208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71" o:spt="3" type="#_x0000_t3" style="position:absolute;left:0pt;margin-left:228.15pt;margin-top:380.1pt;height:7.3pt;width:10.2pt;z-index:25545318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70" o:spt="20" style="position:absolute;left:0pt;margin-left:233.1pt;margin-top:349.4pt;height:113.3pt;width:0.05pt;z-index:25545216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shape id="椭圆 261" o:spid="_x0000_s1169" o:spt="3" type="#_x0000_t3" style="position:absolute;left:0pt;margin-left:200.6pt;margin-top:380pt;height:7.3pt;width:10.2pt;z-index:255451136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8" o:spt="3" type="#_x0000_t3" style="position:absolute;left:0pt;margin-left:173.5pt;margin-top:379.9pt;height:7.3pt;width:10.2pt;z-index:255450112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position w:val="-20"/>
          <w:sz w:val="22"/>
        </w:rPr>
        <w:pict>
          <v:shape id="椭圆 261" o:spid="_x0000_s1167" o:spt="3" type="#_x0000_t3" style="position:absolute;left:0pt;margin-left:192.5pt;margin-top:423.35pt;height:14.9pt;width:27.2pt;z-index:255449088;mso-width-relative:page;mso-height-relative:page;" fillcolor="#FFFF00" filled="t" stroked="t" coordsize="21600,21600">
            <v:path/>
            <v:fill on="t" color2="#FFFFFF" opacity="26214f" focussize="0,0"/>
            <v:stroke weight="0.5pt" color="#000000"/>
            <v:imagedata o:title=""/>
            <o:lock v:ext="edit" aspectratio="f"/>
          </v:shape>
        </w:pict>
      </w:r>
      <w:r>
        <w:rPr>
          <w:sz w:val="22"/>
        </w:rPr>
        <w:pict>
          <v:shape id="椭圆 261" o:spid="_x0000_s1166" o:spt="3" type="#_x0000_t3" style="position:absolute;left:0pt;margin-left:118.8pt;margin-top:379.9pt;height:7.3pt;width:10.2pt;z-index:255448064;mso-width-relative:page;mso-height-relative:page;" fillcolor="#0000FF" filled="t" stroked="t" coordsize="21600,21600">
            <v:path/>
            <v:fill on="t" color2="#FFFFFF" opacity="32768f" focussize="0,0"/>
            <v:stroke weight="0.5pt" color="#0000FF"/>
            <v:imagedata o:title=""/>
            <o:lock v:ext="edit" aspectratio="f"/>
          </v:shape>
        </w:pict>
      </w:r>
      <w:r>
        <w:rPr>
          <w:sz w:val="22"/>
        </w:rPr>
        <w:pict>
          <v:line id="直线 627" o:spid="_x0000_s1165" o:spt="20" style="position:absolute;left:0pt;margin-left:178.1pt;margin-top:349.6pt;height:113.3pt;width:0.05pt;z-index:255447040;mso-width-relative:page;mso-height-relative:page;" filled="f" stroked="t" coordsize="21600,21600">
            <v:path arrowok="t"/>
            <v:fill on="f" focussize="0,0"/>
            <v:stroke color="#000000" dashstyle="dash"/>
            <v:imagedata o:title=""/>
            <o:lock v:ext="edit" aspectratio="f"/>
          </v:line>
        </w:pict>
      </w:r>
      <w:r>
        <w:rPr>
          <w:sz w:val="22"/>
        </w:rPr>
        <w:pict>
          <v:line id="箭头 631" o:spid="_x0000_s1164" o:spt="20" style="position:absolute;left:0pt;margin-left:11.3pt;margin-top:430.8pt;height:0.25pt;width:406.25pt;z-index:572009472;mso-width-relative:page;mso-height-relative:page;" filled="f" stroked="t" coordsize="21600,21600">
            <v:path arrowok="t"/>
            <v:fill on="f" focussize="0,0"/>
            <v:stroke color="#000000" endarrow="block"/>
            <v:imagedata o:title=""/>
            <o:lock v:ext="edit" aspectratio="f"/>
          </v:line>
        </w:pict>
      </w:r>
      <w:r>
        <w:rPr>
          <w:sz w:val="22"/>
        </w:rPr>
        <w:pict>
          <v:line id="直线 627" o:spid="_x0000_s1163" o:spt="20" style="position:absolute;left:0pt;margin-left:206.1pt;margin-top:350.1pt;height:113.3pt;width:0.05pt;z-index:255444992;mso-width-relative:page;mso-height-relative:page;" filled="f" stroked="t" coordsize="21600,21600">
            <v:path arrowok="t"/>
            <v:fill on="f" focussize="0,0"/>
            <v:stroke weight="1pt" color="#FF0000" dashstyle="dash"/>
            <v:imagedata o:title=""/>
            <o:lock v:ext="edit" aspectratio="f"/>
          </v:line>
        </w:pict>
      </w:r>
      <w:r>
        <w:rPr>
          <w:sz w:val="22"/>
        </w:rPr>
        <w:pict>
          <v:shape id="图片 810" o:spid="_x0000_s1162" o:spt="75" type="#_x0000_t75" style="position:absolute;left:0pt;margin-left:90.1pt;margin-top:338.7pt;height:80.7pt;width:245.55pt;z-index:255443968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2"/>
        </w:rPr>
        <w:pict>
          <v:shape id="图片 813" o:spid="_x0000_s1159" o:spt="75" type="#_x0000_t75" style="position:absolute;left:0pt;margin-left:9.8pt;margin-top:336.75pt;height:81.45pt;width:86.25pt;z-index:255440896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  <w:r>
        <w:rPr>
          <w:sz w:val="22"/>
        </w:rPr>
        <w:pict>
          <v:shape id="图片 813" o:spid="_x0000_s1158" o:spt="75" type="#_x0000_t75" style="position:absolute;left:0pt;margin-left:-1.2pt;margin-top:385.2pt;height:81.45pt;width:88.45pt;z-index:255439872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  <w:r>
        <w:rPr>
          <w:sz w:val="22"/>
        </w:rPr>
        <w:pict>
          <v:shape id="文本框 613" o:spid="_x0000_s1156" o:spt="202" type="#_x0000_t202" style="position:absolute;left:0pt;margin-left:403.6pt;margin-top:387.05pt;height:21.05pt;width:28.9pt;z-index:2517770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left"/>
                    <w:rPr>
                      <w:ins w:id="0" w:author="Gilgil" w:date="2015-06-16T14:27:00Z"/>
                      <w:rFonts w:hint="eastAsia" w:eastAsia="SimSun"/>
                      <w:sz w:val="22"/>
                      <w:szCs w:val="22"/>
                      <w:lang w:val="en-US" w:eastAsia="zh-CN"/>
                    </w:rPr>
                  </w:pPr>
                  <w:r>
                    <w:rPr>
                      <w:rFonts w:hint="eastAsia" w:eastAsia="SimSun"/>
                      <w:sz w:val="22"/>
                      <w:szCs w:val="22"/>
                      <w:lang w:val="en-US" w:eastAsia="zh-CN"/>
                    </w:rPr>
                    <w:t xml:space="preserve">t </w:t>
                  </w:r>
                </w:p>
              </w:txbxContent>
            </v:textbox>
          </v:shape>
        </w:pic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-299720</wp:posOffset>
                </wp:positionH>
                <wp:positionV relativeFrom="paragraph">
                  <wp:posOffset>90170</wp:posOffset>
                </wp:positionV>
                <wp:extent cx="522605" cy="327025"/>
                <wp:effectExtent l="0" t="0" r="0" b="0"/>
                <wp:wrapNone/>
                <wp:docPr id="142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" cy="327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-23.6pt;margin-top:7.1pt;height:25.75pt;width:41.15pt;z-index:251732992;mso-width-relative:page;mso-height-relative:page;" filled="f" stroked="f" coordsize="21600,21600" o:gfxdata="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C33X0b1wAAAAgBAAAPAAAAAAAAAAEAIAAA&#10;ACIAAABkcnMvZG93bnJldi54bWxQSwECFAAUAAAACACHTuJAfXS1KZsBAAAMAwAADgAAAAAAAAAB&#10;ACAAAAAm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-377190</wp:posOffset>
            </wp:positionH>
            <wp:positionV relativeFrom="paragraph">
              <wp:posOffset>1080135</wp:posOffset>
            </wp:positionV>
            <wp:extent cx="704850" cy="1089025"/>
            <wp:effectExtent l="0" t="0" r="0" b="0"/>
            <wp:wrapNone/>
            <wp:docPr id="14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1935480</wp:posOffset>
            </wp:positionV>
            <wp:extent cx="4572000" cy="1104265"/>
            <wp:effectExtent l="0" t="0" r="0" b="0"/>
            <wp:wrapNone/>
            <wp:docPr id="1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955675" y="2593975"/>
                      <a:ext cx="45720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1558925</wp:posOffset>
                </wp:positionV>
                <wp:extent cx="476885" cy="278130"/>
                <wp:effectExtent l="0" t="0" r="0" b="0"/>
                <wp:wrapNone/>
                <wp:docPr id="139" name="文本框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 w:eastAsia="SimSun"/>
                                <w:i/>
                                <w:iCs/>
                                <w:vertAlign w:val="subscript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5pt;margin-top:122.75pt;height:21.9pt;width:37.55pt;z-index:251736064;mso-width-relative:page;mso-height-relative:page;" filled="f" stroked="f" coordsize="21600,21600" o:gfxdata="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CkH&#10;Q9DaAAAACQEAAA8AAAAAAAAAAQAgAAAAIgAAAGRycy9kb3ducmV2LnhtbFBLAQIUABQAAAAIAIdO&#10;4kDuy1sSIQIAABs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 w:eastAsia="SimSun"/>
                          <w:i/>
                          <w:iCs/>
                          <w:vertAlign w:val="subscript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2952115</wp:posOffset>
                </wp:positionV>
                <wp:extent cx="190500" cy="1905"/>
                <wp:effectExtent l="0" t="48260" r="0" b="64135"/>
                <wp:wrapNone/>
                <wp:docPr id="137" name="直接箭头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21435" y="4422140"/>
                          <a:ext cx="19050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.65pt;margin-top:232.45pt;height:0.15pt;width:15pt;z-index:251738112;mso-width-relative:page;mso-height-relative:page;" filled="f" stroked="t" coordsize="21600,21600" o:gfxdata="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Z5svh1wAAAAkBAAAPAAAAAAAAAAEAIAAAACIAAABk&#10;cnMvZG93bnJldi54bWxQSwECFAAUAAAACACHTuJAbIGS8AcCAADIAwAADgAAAAAAAAABACAAAAAm&#10;AQAAZHJzL2Uyb0RvYy54bWxQSwUGAAAAAAYABgBZAQAAn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2948940</wp:posOffset>
                </wp:positionV>
                <wp:extent cx="190500" cy="0"/>
                <wp:effectExtent l="0" t="48895" r="0" b="65405"/>
                <wp:wrapNone/>
                <wp:docPr id="136" name="直接箭头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77620" y="436118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.6pt;margin-top:232.2pt;height:0pt;width:15pt;z-index:251739136;mso-width-relative:page;mso-height-relative:page;" filled="f" stroked="t" coordsize="21600,21600" o:gfxdata="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BeOqdYAAAAJAQAADwAAAAAAAAABACAAAAAiAAAAZHJzL2Rvd25y&#10;ZXYueG1sUEsBAhQAFAAAAAgAh07iQHGOtckAAgAAsQMAAA4AAAAAAAAAAQAgAAAAJQ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2083435</wp:posOffset>
                </wp:positionV>
                <wp:extent cx="0" cy="969645"/>
                <wp:effectExtent l="4445" t="0" r="14605" b="1905"/>
                <wp:wrapNone/>
                <wp:docPr id="135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64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5.6pt;margin-top:164.05pt;height:76.35pt;width:0pt;z-index:251740160;mso-width-relative:page;mso-height-relative:page;" filled="f" stroked="t" coordsize="21600,21600" o:gfxdata="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sRPcfYAAAACQEAAA8AAAAAAAAAAQAgAAAAIgAA&#10;AGRycy9kb3ducmV2LnhtbFBLAQIUABQAAAAIAIdO4kC6ZTbuzwEAAI8DAAAOAAAAAAAAAAEAIAAA&#10;ACcBAABkcnMvZTJvRG9jLnhtbFBLBQYAAAAABgAGAFkBAABoBQAAAAA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1133475</wp:posOffset>
                </wp:positionV>
                <wp:extent cx="1796415" cy="1932305"/>
                <wp:effectExtent l="4445" t="4445" r="8890" b="6350"/>
                <wp:wrapNone/>
                <wp:docPr id="3" name="双括号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50360" y="2091690"/>
                          <a:ext cx="1796415" cy="19323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双括号 612" o:spid="_x0000_s1026" o:spt="185" type="#_x0000_t185" style="position:absolute;left:0pt;margin-left:236.8pt;margin-top:89.25pt;height:152.15pt;width:141.45pt;z-index:251683840;mso-width-relative:page;mso-height-relative:page;" fillcolor="#FFFF00" filled="t" stroked="t" coordsize="21600,21600" o:gfxdata="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RJQXzbAAAA&#10;CwEAAA8AAAAAAAAAAQAgAAAAIgAAAGRycy9kb3ducmV2LnhtbFBLAQIUABQAAAAIAIdO4kDD6y/V&#10;GgIAACwEAAAOAAAAAAAAAAEAIAAAACoBAABkcnMvZTJvRG9jLnhtbFBLBQYAAAAABgAGAFkBAAC2&#10;BQAAAAA=&#10;" adj="3600">
                <v:fill on="t" opacity="13107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635000</wp:posOffset>
                </wp:positionV>
                <wp:extent cx="635" cy="2466340"/>
                <wp:effectExtent l="4445" t="0" r="13970" b="10160"/>
                <wp:wrapNone/>
                <wp:docPr id="12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47820" y="2103120"/>
                          <a:ext cx="635" cy="246634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FF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36.6pt;margin-top:50pt;height:194.2pt;width:0.05pt;z-index:251741184;mso-width-relative:page;mso-height-relative:page;" filled="f" stroked="t" coordsize="21600,21600" o:gfxdata="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PTpS9YAAAALAQAADwAA&#10;AAAAAAABACAAAAAiAAAAZHJzL2Rvd25yZXYueG1sUEsBAhQAFAAAAAgAh07iQHA/pK7fAQAAnQMA&#10;AA4AAAAAAAAAAQAgAAAAJQEAAGRycy9lMm9Eb2MueG1sUEsFBgAAAAAGAAYAWQEAAHYFAAAAAA==&#10;">
                <v:fill on="f" focussize="0,0"/>
                <v:stroke weight="0.5pt" color="#FF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623570</wp:posOffset>
                </wp:positionV>
                <wp:extent cx="635" cy="2388235"/>
                <wp:effectExtent l="4445" t="0" r="13970" b="12065"/>
                <wp:wrapNone/>
                <wp:docPr id="1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11300" y="2117725"/>
                          <a:ext cx="635" cy="23882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9pt;margin-top:49.1pt;height:188.05pt;width:0.05pt;z-index:251740160;mso-width-relative:page;mso-height-relative:page;" filled="f" stroked="t" coordsize="21600,21600" o:gfxdata="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GkCW9oAAAAIAQAADwAA&#10;AAAAAAABACAAAAAiAAAAZHJzL2Rvd25yZXYueG1sUEsBAhQAFAAAAAgAh07iQOsYRkDbAQAAnQMA&#10;AA4AAAAAAAAAAQAgAAAAKQEAAGRycy9lMm9Eb2MueG1sUEsFBgAAAAAGAAYAWQEAAHYFAAAAAA==&#10;">
                <v:fill on="f" focussize="0,0"/>
                <v:stroke weight="0.5pt"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1392" behindDoc="0" locked="0" layoutInCell="1" allowOverlap="1">
                <wp:simplePos x="0" y="0"/>
                <wp:positionH relativeFrom="column">
                  <wp:posOffset>4939665</wp:posOffset>
                </wp:positionH>
                <wp:positionV relativeFrom="paragraph">
                  <wp:posOffset>789305</wp:posOffset>
                </wp:positionV>
                <wp:extent cx="367030" cy="267335"/>
                <wp:effectExtent l="0" t="0" r="0" b="0"/>
                <wp:wrapNone/>
                <wp:docPr id="133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8.95pt;margin-top:62.15pt;height:21.05pt;width:28.9pt;z-index:572091392;mso-width-relative:page;mso-height-relative:page;" filled="f" stroked="f" coordsize="21600,21600" o:gfxdata="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BTe4bT2QAAAAsBAAAPAAAAAAAAAAEA&#10;IAAAACIAAABkcnMvZG93bnJldi54bWxQSwECFAAUAAAACACHTuJAvfHsEZwBAAAMAwAADgAAAAAA&#10;AAABACAAAAAo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036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781050</wp:posOffset>
                </wp:positionV>
                <wp:extent cx="5151755" cy="8890"/>
                <wp:effectExtent l="0" t="40640" r="10795" b="64770"/>
                <wp:wrapNone/>
                <wp:docPr id="132" name="直接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35685" y="1690370"/>
                          <a:ext cx="5151755" cy="8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.75pt;margin-top:61.5pt;height:0.7pt;width:405.65pt;z-index:572090368;mso-width-relative:page;mso-height-relative:page;" filled="f" stroked="t" coordsize="21600,21600" o:gfxdata="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wD5v/ZAAAACwEAAA8AAAAAAAAAAQAgAAAAIgAAAGRy&#10;cy9kb3ducmV2LnhtbFBLAQIUABQAAAAIAIdO4kBRps4gBAIAALUDAAAOAAAAAAAAAAEAIAAAACgB&#10;AABkcnMvZTJvRG9jLnhtbFBLBQYAAAAABgAGAFkBAACe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572092416" behindDoc="0" locked="0" layoutInCell="1" allowOverlap="1">
                <wp:simplePos x="0" y="0"/>
                <wp:positionH relativeFrom="column">
                  <wp:posOffset>31115</wp:posOffset>
                </wp:positionH>
                <wp:positionV relativeFrom="paragraph">
                  <wp:posOffset>-3175</wp:posOffset>
                </wp:positionV>
                <wp:extent cx="0" cy="900430"/>
                <wp:effectExtent l="48895" t="0" r="65405" b="13970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74115" y="590550"/>
                          <a:ext cx="0" cy="9004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5pt;margin-top:-0.25pt;height:70.9pt;width:0pt;z-index:572092416;mso-width-relative:page;mso-height-relative:page;" filled="f" stroked="t" coordsize="21600,21600" o:gfxdata="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kTzZdMAAAAFAQAADwAAAAAAAAABACAAAAAiAAAAZHJzL2Rv&#10;d25yZXYueG1sUEsBAhQAFAAAAAgAh07iQH3OTWMGAgAAugMAAA4AAAAAAAAAAQAgAAAAIgEAAGRy&#10;cy9lMm9Eb2MueG1sUEsFBgAAAAAGAAYAWQEAAJo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1029335</wp:posOffset>
                </wp:positionV>
                <wp:extent cx="476885" cy="278130"/>
                <wp:effectExtent l="0" t="0" r="18415" b="7620"/>
                <wp:wrapNone/>
                <wp:docPr id="126" name="文本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36115" y="1604010"/>
                          <a:ext cx="47688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i/>
                                <w:iCs/>
                                <w:lang w:val="en-US" w:eastAsia="zh-CN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35pt;margin-top:81.05pt;height:21.9pt;width:37.55pt;z-index:251745280;mso-width-relative:page;mso-height-relative:page;" filled="f" stroked="f" coordsize="21600,21600" o:gfxdata="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r0EH42gAAAAsBAAAPAAAAAAAAAAEAIAAAACIAAABkcnMvZG93bnJldi54bWxQSwEC&#10;FAAUAAAACACHTuJAUKOJDCsCAAAn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i/>
                          <w:iCs/>
                          <w:lang w:val="en-US" w:eastAsia="zh-CN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1264285</wp:posOffset>
                </wp:positionV>
                <wp:extent cx="2618740" cy="5715"/>
                <wp:effectExtent l="0" t="38100" r="10160" b="51435"/>
                <wp:wrapNone/>
                <wp:docPr id="13" name="双箭头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950" y="2184400"/>
                          <a:ext cx="2618740" cy="571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双箭头 646" o:spid="_x0000_s1026" o:spt="20" style="position:absolute;left:0pt;margin-left:28.5pt;margin-top:99.55pt;height:0.45pt;width:206.2pt;z-index:251742208;mso-width-relative:page;mso-height-relative:page;" filled="f" stroked="t" coordsize="21600,21600" o:gfxdata="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rU0bfZ&#10;AAAACgEAAA8AAAAAAAAAAQAgAAAAIgAAAGRycy9kb3ducmV2LnhtbFBLAQIUABQAAAAIAIdO4kDr&#10;tto/5gEAAKoDAAAOAAAAAAAAAAEAIAAAACgBAABkcnMvZTJvRG9jLnhtbFBLBQYAAAAABgAGAFkB&#10;AACA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2510790</wp:posOffset>
                </wp:positionV>
                <wp:extent cx="5294630" cy="635"/>
                <wp:effectExtent l="0" t="38100" r="1270" b="37465"/>
                <wp:wrapNone/>
                <wp:docPr id="7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3177540"/>
                          <a:ext cx="5294630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97.7pt;height:0.05pt;width:416.9pt;z-index:251736064;mso-width-relative:page;mso-height-relative:page;" filled="f" stroked="t" coordsize="21600,21600" o:gfxdata="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9HpGjdsAAAALAQAADwAAAAAAAAABACAAAAAiAAAAZHJzL2Rvd25yZXYueG1sUEsBAhQAFAAAAAgA&#10;h07iQOVtZpDpAQAAqgMAAA4AAAAAAAAAAQAgAAAAKgEAAGRycy9lMm9Eb2MueG1sUEsFBgAAAAAG&#10;AAYAWQEAAIU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4942840</wp:posOffset>
                </wp:positionH>
                <wp:positionV relativeFrom="paragraph">
                  <wp:posOffset>2494280</wp:posOffset>
                </wp:positionV>
                <wp:extent cx="407035" cy="267335"/>
                <wp:effectExtent l="0" t="0" r="0" b="0"/>
                <wp:wrapNone/>
                <wp:docPr id="27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5840" y="3161030"/>
                          <a:ext cx="4070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2pt;margin-top:196.4pt;height:21.05pt;width:32.05pt;z-index:251749376;mso-width-relative:page;mso-height-relative:page;" filled="f" stroked="f" coordsize="21600,21600" o:gfxdata="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OTdXZAAAACwEA&#10;AA8AAAAAAAAAAQAgAAAAIgAAAGRycy9kb3ducmV2LnhtbFBLAQIUABQAAAAIAIdO4kBofNftpwEA&#10;AB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3622675</wp:posOffset>
            </wp:positionH>
            <wp:positionV relativeFrom="paragraph">
              <wp:posOffset>1903730</wp:posOffset>
            </wp:positionV>
            <wp:extent cx="1139190" cy="1075690"/>
            <wp:effectExtent l="0" t="0" r="3810" b="0"/>
            <wp:wrapNone/>
            <wp:docPr id="29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4765040" y="2611755"/>
                      <a:ext cx="1139190" cy="107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3538855</wp:posOffset>
                </wp:positionH>
                <wp:positionV relativeFrom="paragraph">
                  <wp:posOffset>2130425</wp:posOffset>
                </wp:positionV>
                <wp:extent cx="1147445" cy="830580"/>
                <wp:effectExtent l="8255" t="7620" r="25400" b="19050"/>
                <wp:wrapNone/>
                <wp:docPr id="2" name="矩形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2788920"/>
                          <a:ext cx="1147445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41" o:spid="_x0000_s1026" o:spt="1" style="position:absolute;left:0pt;margin-left:278.65pt;margin-top:167.75pt;height:65.4pt;width:90.35pt;z-index:251682816;mso-width-relative:page;mso-height-relative:page;" fillcolor="#FFFFFF" filled="t" stroked="t" coordsize="21600,21600" o:gfxdata="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ftwi2QAAAAsBAAAPAAAAAAAAAAEAIAAAACIAAABkcnMvZG93bnJldi54bWxQSwECFAAUAAAACACH&#10;TuJATFc4F+oBAADfAwAADgAAAAAAAAABACAAAAAoAQAAZHJzL2Uyb0RvYy54bWxQSwUGAAAAAAYA&#10;BgBZAQAAhAUAAAAA&#10;">
                <v:fill on="t" focussize="0,0"/>
                <v:stroke weight="1.25pt"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eastAsia="Times New Roman" w:cs="Times New Roman"/>
          <w:sz w:val="22"/>
          <w:szCs w:val="24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2804795</wp:posOffset>
                </wp:positionV>
                <wp:extent cx="1901825" cy="539115"/>
                <wp:effectExtent l="0" t="0" r="0" b="0"/>
                <wp:wrapNone/>
                <wp:docPr id="125" name="文本框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825" cy="539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SimSu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lang w:val="en-US" w:eastAsia="zh-CN"/>
                              </w:rPr>
                              <w:t>synchronization window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20" o:spid="_x0000_s1026" o:spt="202" type="#_x0000_t202" style="position:absolute;left:0pt;margin-left:241.35pt;margin-top:220.85pt;height:42.45pt;width:149.75pt;z-index:251750400;mso-width-relative:page;mso-height-relative:page;" filled="f" stroked="f" coordsize="21600,21600" o:gfxdata="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BKLLMzYAAAACwEAAA8AAAAAAAAAAQAgAAAA&#10;IgAAAGRycy9kb3ducmV2LnhtbFBLAQIUABQAAAAIAIdO4kDr1eQNmQEAAA0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SimSun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lang w:val="en-US" w:eastAsia="zh-CN"/>
                        </w:rPr>
                        <w:t>synchronization window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4224655</wp:posOffset>
                </wp:positionH>
                <wp:positionV relativeFrom="paragraph">
                  <wp:posOffset>2425065</wp:posOffset>
                </wp:positionV>
                <wp:extent cx="345440" cy="186690"/>
                <wp:effectExtent l="4445" t="4445" r="12065" b="18415"/>
                <wp:wrapNone/>
                <wp:docPr id="23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7655" y="308356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32.65pt;margin-top:190.95pt;height:14.7pt;width:27.2pt;z-index:251752448;mso-width-relative:page;mso-height-relative:page;" fillcolor="#FF0000" filled="t" stroked="t" coordsize="21600,21600" o:gfxdata="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C49CnNkAAAALAQAADwAAAAAAAAABACAAAAAiAAAAZHJzL2Rvd25y&#10;ZXYueG1sUEsBAhQAFAAAAAgAh07iQE8Q4pH9AQAA+AMAAA4AAAAAAAAAAQAgAAAAKA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3828415</wp:posOffset>
                </wp:positionH>
                <wp:positionV relativeFrom="paragraph">
                  <wp:posOffset>2421890</wp:posOffset>
                </wp:positionV>
                <wp:extent cx="345440" cy="186690"/>
                <wp:effectExtent l="4445" t="4445" r="12065" b="18415"/>
                <wp:wrapNone/>
                <wp:docPr id="20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1415" y="308038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1.45pt;margin-top:190.7pt;height:14.7pt;width:27.2pt;z-index:251749376;mso-width-relative:page;mso-height-relative:page;" fillcolor="#FF0000" filled="t" stroked="t" coordsize="21600,21600" o:gfxdata="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/9XljZAAAACwEAAA8AAAAAAAAAAQAgAAAAIgAAAGRycy9kb3du&#10;cmV2LnhtbFBLAQIUABQAAAAIAIdO4kATndTZ/gEAAPgDAAAOAAAAAAAAAAEAIAAAACgBAABkcnMv&#10;ZTJvRG9jLnhtbFBLBQYAAAAABgAGAFkBAACYBQAAAAA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2430780</wp:posOffset>
                </wp:positionV>
                <wp:extent cx="345440" cy="186690"/>
                <wp:effectExtent l="4445" t="4445" r="12065" b="18415"/>
                <wp:wrapNone/>
                <wp:docPr id="17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3089275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53.1pt;margin-top:191.4pt;height:14.7pt;width:27.2pt;z-index:251746304;mso-width-relative:page;mso-height-relative:page;" fillcolor="#FF0000" filled="t" stroked="t" coordsize="21600,21600" o:gfxdata="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YFftTtgAAAALAQAADwAAAAAAAAABACAAAAAiAAAAZHJzL2Rvd25y&#10;ZXYueG1sUEsBAhQAFAAAAAgAh07iQOUL13D+AQAA+AMAAA4AAAAAAAAAAQAgAAAAJwEAAGRycy9l&#10;Mm9Eb2MueG1sUEsFBgAAAAAGAAYAWQEAAJc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2426335</wp:posOffset>
                </wp:positionV>
                <wp:extent cx="345440" cy="186690"/>
                <wp:effectExtent l="4445" t="4445" r="12065" b="18415"/>
                <wp:wrapNone/>
                <wp:docPr id="15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0180" y="3084830"/>
                          <a:ext cx="345440" cy="186690"/>
                        </a:xfrm>
                        <a:prstGeom prst="ellipse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23.4pt;margin-top:191.05pt;height:14.7pt;width:27.2pt;z-index:251744256;mso-width-relative:page;mso-height-relative:page;" fillcolor="#FF0000" filled="t" stroked="t" coordsize="21600,21600" o:gfxdata="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zcc1dgAAAALAQAADwAAAAAAAAABACAAAAAiAAAAZHJzL2Rvd25yZXYu&#10;eG1sUEsBAhQAFAAAAAgAh07iQG2cYfT7AQAA+AMAAA4AAAAAAAAAAQAgAAAAJwEAAGRycy9lMm9E&#10;b2MueG1sUEsFBgAAAAAGAAYAWQEAAJQFAAAAAA==&#10;">
                <v:fill on="t" opacity="32768f" focussize="0,0"/>
                <v:stroke weight="0.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3571875</wp:posOffset>
            </wp:positionH>
            <wp:positionV relativeFrom="paragraph">
              <wp:posOffset>2392045</wp:posOffset>
            </wp:positionV>
            <wp:extent cx="247650" cy="228600"/>
            <wp:effectExtent l="0" t="0" r="0" b="0"/>
            <wp:wrapNone/>
            <wp:docPr id="9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25" descr="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4714875" y="3050540"/>
                      <a:ext cx="247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1631315</wp:posOffset>
                </wp:positionV>
                <wp:extent cx="5316220" cy="1270"/>
                <wp:effectExtent l="0" t="38100" r="17780" b="36830"/>
                <wp:wrapNone/>
                <wp:docPr id="6" name="箭头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929640" y="2537460"/>
                          <a:ext cx="5316220" cy="12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箭头 631" o:spid="_x0000_s1026" o:spt="20" style="position:absolute;left:0pt;flip:y;margin-left:-16.8pt;margin-top:128.45pt;height:0.1pt;width:418.6pt;z-index:251735040;mso-width-relative:page;mso-height-relative:page;" filled="f" stroked="t" coordsize="21600,21600" o:gfxdata="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f9jsF2gAAAAsBAAAPAAAAAAAAAAEAIAAAACIAAABkcnMvZG93bnJldi54bWxQSwECFAAUAAAA&#10;CACHTuJA3g04PewBAACrAwAADgAAAAAAAAABACAAAAAp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3792220</wp:posOffset>
            </wp:positionH>
            <wp:positionV relativeFrom="paragraph">
              <wp:posOffset>1047750</wp:posOffset>
            </wp:positionV>
            <wp:extent cx="704850" cy="1089025"/>
            <wp:effectExtent l="0" t="0" r="0" b="0"/>
            <wp:wrapNone/>
            <wp:docPr id="30" name="图片 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4935220" y="1962150"/>
                      <a:ext cx="704850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4952365</wp:posOffset>
                </wp:positionH>
                <wp:positionV relativeFrom="paragraph">
                  <wp:posOffset>1619250</wp:posOffset>
                </wp:positionV>
                <wp:extent cx="367030" cy="267335"/>
                <wp:effectExtent l="0" t="0" r="0" b="0"/>
                <wp:wrapNone/>
                <wp:docPr id="28" name="文本框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95365" y="2533650"/>
                          <a:ext cx="3670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SimSun"/>
                                <w:sz w:val="22"/>
                                <w:szCs w:val="22"/>
                                <w:lang w:val="en-US" w:eastAsia="zh-CN"/>
                              </w:rPr>
                              <w:t xml:space="preserve">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13" o:spid="_x0000_s1026" o:spt="202" type="#_x0000_t202" style="position:absolute;left:0pt;margin-left:389.95pt;margin-top:127.5pt;height:21.05pt;width:28.9pt;z-index:251748352;mso-width-relative:page;mso-height-relative:page;" filled="f" stroked="f" coordsize="21600,21600" o:gfxdata="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KHHfpdgAAAALAQAADwAA&#10;AAAAAAABACAAAAAiAAAAZHJzL2Rvd25yZXYueG1sUEsBAhQAFAAAAAgAh07iQIXKVGekAQAAFwMA&#10;AA4AAAAAAAAAAQAgAAAAJw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eastAsia="SimSun"/>
                          <w:sz w:val="22"/>
                          <w:szCs w:val="22"/>
                          <w:lang w:val="en-US" w:eastAsia="zh-CN"/>
                        </w:rPr>
                        <w:t xml:space="preserve">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4388485</wp:posOffset>
                </wp:positionH>
                <wp:positionV relativeFrom="paragraph">
                  <wp:posOffset>1172845</wp:posOffset>
                </wp:positionV>
                <wp:extent cx="635" cy="1436370"/>
                <wp:effectExtent l="4445" t="0" r="13970" b="11430"/>
                <wp:wrapNone/>
                <wp:docPr id="24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31485" y="208724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45.55pt;margin-top:92.35pt;height:113.1pt;width:0.05pt;z-index:251752448;mso-width-relative:page;mso-height-relative:page;" filled="f" stroked="t" coordsize="21600,21600" o:gfxdata="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jHt5jZAAAACwEA&#10;AA8AAAAAAAAAAQAgAAAAIgAAAGRycy9kb3ducmV2LnhtbFBLAQIUABQAAAAIAIdO4kDRP3/6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4329430</wp:posOffset>
                </wp:positionH>
                <wp:positionV relativeFrom="paragraph">
                  <wp:posOffset>1584960</wp:posOffset>
                </wp:positionV>
                <wp:extent cx="129540" cy="114300"/>
                <wp:effectExtent l="4445" t="4445" r="18415" b="14605"/>
                <wp:wrapNone/>
                <wp:docPr id="22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2430" y="249936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40.9pt;margin-top:124.8pt;height:9pt;width:10.2pt;z-index:251751424;mso-width-relative:page;mso-height-relative:page;" fillcolor="#0000FF" filled="t" stroked="t" coordsize="21600,21600" o:gfxdata="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SANTo2QAAAAsBAAAPAAAAAAAAAAEAIAAAACIAAABkcnMvZG93bnJldi54bWxQ&#10;SwECFAAUAAAACACHTuJArCnJR/YBAAD4AwAADgAAAAAAAAABACAAAAAo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1181100</wp:posOffset>
                </wp:positionV>
                <wp:extent cx="635" cy="1436370"/>
                <wp:effectExtent l="4445" t="0" r="13970" b="11430"/>
                <wp:wrapNone/>
                <wp:docPr id="21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40960" y="2095500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314.8pt;margin-top:93pt;height:113.1pt;width:0.05pt;z-index:251731968;mso-width-relative:page;mso-height-relative:page;" filled="f" stroked="t" coordsize="21600,21600" o:gfxdata="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ePvvDZAAAACwEA&#10;AA8AAAAAAAAAAQAgAAAAIgAAAGRycy9kb3ducmV2LnhtbFBLAQIUABQAAAAIAIdO4kDJ7q6f4AEA&#10;AJ0DAAAOAAAAAAAAAAEAIAAAACgBAABkcnMvZTJvRG9jLnhtbFBLBQYAAAAABgAGAFkBAAB6BQAA&#10;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1581150</wp:posOffset>
                </wp:positionV>
                <wp:extent cx="129540" cy="114300"/>
                <wp:effectExtent l="4445" t="4445" r="18415" b="14605"/>
                <wp:wrapNone/>
                <wp:docPr id="19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190" y="249555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309.7pt;margin-top:124.5pt;height:9pt;width:10.2pt;z-index:251748352;mso-width-relative:page;mso-height-relative:page;" fillcolor="#0000FF" filled="t" stroked="t" coordsize="21600,21600" o:gfxdata="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RnABTZAAAACwEAAA8AAAAAAAAAAQAgAAAAIgAAAGRycy9kb3ducmV2Lnht&#10;bFBLAQIUABQAAAAIAIdO4kDuAEaD+AEAAPgDAAAOAAAAAAAAAAEAIAAAACgBAABkcnMvZTJvRG9j&#10;LnhtbFBLBQYAAAAABgAGAFkBAACSBQAAAAA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1189355</wp:posOffset>
                </wp:positionV>
                <wp:extent cx="635" cy="1436370"/>
                <wp:effectExtent l="4445" t="0" r="13970" b="11430"/>
                <wp:wrapNone/>
                <wp:docPr id="18" name="直线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42155" y="2103755"/>
                          <a:ext cx="635" cy="14363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27" o:spid="_x0000_s1026" o:spt="20" style="position:absolute;left:0pt;margin-left:267.65pt;margin-top:93.65pt;height:113.1pt;width:0.05pt;z-index:251747328;mso-width-relative:page;mso-height-relative:page;" filled="f" stroked="t" coordsize="21600,21600" o:gfxdata="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+kyNz2QAAAAsBAAAP&#10;AAAAAAAAAAEAIAAAACIAAABkcnMvZG93bnJldi54bWxQSwECFAAUAAAACACHTuJAWTe4dd4BAACd&#10;AwAADgAAAAAAAAABACAAAAAoAQAAZHJzL2Uyb0RvYy54bWxQSwUGAAAAAAYABgBZAQAAeAUAAAAA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3334385</wp:posOffset>
                </wp:positionH>
                <wp:positionV relativeFrom="paragraph">
                  <wp:posOffset>1583690</wp:posOffset>
                </wp:positionV>
                <wp:extent cx="129540" cy="114300"/>
                <wp:effectExtent l="4445" t="4445" r="18415" b="14605"/>
                <wp:wrapNone/>
                <wp:docPr id="16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77385" y="249809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62.55pt;margin-top:124.7pt;height:9pt;width:10.2pt;z-index:251745280;mso-width-relative:page;mso-height-relative:page;" fillcolor="#0000FF" filled="t" stroked="t" coordsize="21600,21600" o:gfxdata="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SckEtoAAAALAQAADwAAAAAAAAABACAAAAAiAAAAZHJzL2Rvd25yZXYu&#10;eG1sUEsBAhQAFAAAAAgAh07iQNgDrzr5AQAA+AMAAA4AAAAAAAAAAQAgAAAAKQEAAGRycy9lMm9E&#10;b2MueG1sUEsFBgAAAAAGAAYAWQEAAJQFAAAAAA==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2943860</wp:posOffset>
                </wp:positionH>
                <wp:positionV relativeFrom="paragraph">
                  <wp:posOffset>1579880</wp:posOffset>
                </wp:positionV>
                <wp:extent cx="129540" cy="114300"/>
                <wp:effectExtent l="4445" t="4445" r="18415" b="14605"/>
                <wp:wrapNone/>
                <wp:docPr id="14" name="椭圆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6860" y="2494280"/>
                          <a:ext cx="129540" cy="114300"/>
                        </a:xfrm>
                        <a:prstGeom prst="ellipse">
                          <a:avLst/>
                        </a:prstGeom>
                        <a:solidFill>
                          <a:srgbClr val="0000FF">
                            <a:alpha val="50000"/>
                          </a:srgbClr>
                        </a:solidFill>
                        <a:ln w="6350" cap="flat" cmpd="sng">
                          <a:solidFill>
                            <a:srgbClr val="0000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61" o:spid="_x0000_s1026" o:spt="3" type="#_x0000_t3" style="position:absolute;left:0pt;margin-left:231.8pt;margin-top:124.4pt;height:9pt;width:10.2pt;z-index:251743232;mso-width-relative:page;mso-height-relative:page;" fillcolor="#0000FF" filled="t" stroked="t" coordsize="21600,21600" o:gfxdata="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6xXV62AAAAAsBAAAPAAAAAAAAAAEAIAAAACIAAABkcnMvZG93bnJldi54bWxQ&#10;SwECFAAUAAAACACHTuJAa4PMi/cBAAD4AwAADgAAAAAAAAABACAAAAAnAQAAZHJzL2Uyb0RvYy54&#10;bWxQSwUGAAAAAAYABgBZAQAAkAUAAAAA&#10;">
                <v:fill on="t" opacity="32768f" focussize="0,0"/>
                <v:stroke weight="0.5pt" color="#0000FF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1339850</wp:posOffset>
                </wp:positionV>
                <wp:extent cx="83820" cy="148590"/>
                <wp:effectExtent l="5715" t="2540" r="5715" b="20320"/>
                <wp:wrapNone/>
                <wp:docPr id="10" name="曲线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3840480" y="2254250"/>
                          <a:ext cx="83820" cy="14859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21600" h="21600">
                              <a:moveTo>
                                <a:pt x="0" y="19852"/>
                              </a:moveTo>
                              <a:cubicBezTo>
                                <a:pt x="1495" y="15482"/>
                                <a:pt x="4818" y="0"/>
                                <a:pt x="9138" y="374"/>
                              </a:cubicBezTo>
                              <a:cubicBezTo>
                                <a:pt x="13458" y="749"/>
                                <a:pt x="19273" y="16980"/>
                                <a:pt x="21600" y="21600"/>
                              </a:cubicBez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曲线 623" o:spid="_x0000_s1026" o:spt="100" style="position:absolute;left:0pt;margin-left:212.4pt;margin-top:105.5pt;height:11.7pt;width:6.6pt;rotation:65536f;z-index:251739136;mso-width-relative:page;mso-height-relative:page;" filled="f" stroked="t" coordsize="21600,21600" o:gfxdata="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giXZ2QAAAAsBAAAPAAAAAAAAAAEAIAAAACIAAABkcnMvZG93bnJldi54&#10;bWxQSwECFAAUAAAACACHTuJA54ynSWsCAAACBQAADgAAAAAAAAABACAAAAAoAQAAZHJzL2Uyb0Rv&#10;Yy54bWxQSwUGAAAAAAYABgBZAQAABQYAAAAA&#10;" path="m0,19852c1495,15482,4818,0,9138,374c13458,749,19273,16980,21600,21600e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3611880</wp:posOffset>
            </wp:positionH>
            <wp:positionV relativeFrom="paragraph">
              <wp:posOffset>1481455</wp:posOffset>
            </wp:positionV>
            <wp:extent cx="264795" cy="228600"/>
            <wp:effectExtent l="0" t="0" r="0" b="1270"/>
            <wp:wrapNone/>
            <wp:docPr id="8" name="图片 725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25" descr="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5400000">
                      <a:off x="4754880" y="2395855"/>
                      <a:ext cx="26479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1044575</wp:posOffset>
            </wp:positionV>
            <wp:extent cx="2611755" cy="1104265"/>
            <wp:effectExtent l="0" t="0" r="0" b="0"/>
            <wp:wrapNone/>
            <wp:docPr id="5" name="图片 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1323975" y="1958975"/>
                      <a:ext cx="2611755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1045210</wp:posOffset>
            </wp:positionV>
            <wp:extent cx="1170305" cy="1086485"/>
            <wp:effectExtent l="0" t="0" r="0" b="0"/>
            <wp:wrapNone/>
            <wp:docPr id="4" name="图片 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3772535" y="1959610"/>
                      <a:ext cx="117030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SimSun"/>
          <w:lang w:val="en-US" w:eastAsia="zh-CN"/>
        </w:rPr>
        <w:t xml:space="preserve">          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0"/>
    <w:family w:val="auto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mesNewRomanPSMT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607EF0"/>
    <w:rsid w:val="02715ED1"/>
    <w:rsid w:val="05C4519A"/>
    <w:rsid w:val="09033447"/>
    <w:rsid w:val="13841D55"/>
    <w:rsid w:val="1B2B255D"/>
    <w:rsid w:val="20877D5C"/>
    <w:rsid w:val="21580763"/>
    <w:rsid w:val="28F8541A"/>
    <w:rsid w:val="2CA12A44"/>
    <w:rsid w:val="2DC14A47"/>
    <w:rsid w:val="307544EF"/>
    <w:rsid w:val="4320360A"/>
    <w:rsid w:val="43946076"/>
    <w:rsid w:val="48A470A5"/>
    <w:rsid w:val="5BF01BA4"/>
    <w:rsid w:val="63BE1357"/>
    <w:rsid w:val="656225D7"/>
    <w:rsid w:val="6A607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  <w:jc w:val="both"/>
    </w:pPr>
    <w:rPr>
      <w:rFonts w:ascii="Arial" w:hAnsi="Arial" w:eastAsia="Times New Roman" w:cs="Times New Roman"/>
      <w:sz w:val="22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1"/>
    <customShpInfo spid="_x0000_s1026" textRotate="1"/>
    <customShpInfo spid="_x0000_s1211"/>
    <customShpInfo spid="_x0000_s1210"/>
    <customShpInfo spid="_x0000_s1160"/>
    <customShpInfo spid="_x0000_s1161"/>
    <customShpInfo spid="_x0000_s1207"/>
    <customShpInfo spid="_x0000_s1213"/>
    <customShpInfo spid="_x0000_s1212"/>
    <customShpInfo spid="_x0000_s1186"/>
    <customShpInfo spid="_x0000_s115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89"/>
    <customShpInfo spid="_x0000_s1188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59"/>
    <customShpInfo spid="_x0000_s1158"/>
    <customShpInfo spid="_x0000_s115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2016-10-20T17:26:00Z</dcterms:created>
  <dc:creator>Gilgil</dc:creator>
  <cp:lastModifiedBy>Gilgil</cp:lastModifiedBy>
  <dcterms:modified xsi:type="dcterms:W3CDTF">2016-11-23T17:13:39Z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