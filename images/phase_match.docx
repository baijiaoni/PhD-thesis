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anchor distT="0" distB="0" distL="114300" distR="114300" simplePos="0" relativeHeight="2601403392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1046480</wp:posOffset>
            </wp:positionV>
            <wp:extent cx="5267960" cy="1294765"/>
            <wp:effectExtent l="0" t="0" r="8890" b="63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534334464" behindDoc="0" locked="0" layoutInCell="1" allowOverlap="1">
            <wp:simplePos x="0" y="0"/>
            <wp:positionH relativeFrom="column">
              <wp:posOffset>934085</wp:posOffset>
            </wp:positionH>
            <wp:positionV relativeFrom="paragraph">
              <wp:posOffset>4898390</wp:posOffset>
            </wp:positionV>
            <wp:extent cx="3513455" cy="1024890"/>
            <wp:effectExtent l="0" t="0" r="0" b="0"/>
            <wp:wrapNone/>
            <wp:docPr id="32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直线 627" o:spid="_x0000_s1165" o:spt="20" style="position:absolute;left:0pt;flip:x;margin-left:178.6pt;margin-top:351.3pt;height:57.45pt;width:0.7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4" o:spt="20" style="position:absolute;left:0pt;flip:x;margin-left:173.05pt;margin-top:358.9pt;height:148.7pt;width:1.25pt;z-index:25547673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15690240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4500880</wp:posOffset>
                </wp:positionV>
                <wp:extent cx="319405" cy="0"/>
                <wp:effectExtent l="0" t="48895" r="4445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0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3pt;margin-top:354.4pt;height:0pt;width:25.15pt;z-index:-879277056;mso-width-relative:page;mso-height-relative:page;" filled="f" stroked="t" coordsize="21600,21600" o:gfxdata="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PcoonYAAAACwEAAA8AAAAAAAAAAQAgAAAAIgAAAGRycy9kb3ducmV2LnhtbFBLAQIU&#10;ABQAAAAIAIdO4kA0k1Cx8wEAAKoDAAAOAAAAAAAAAAEAIAAAACcBAABkcnMvZTJvRG9jLnhtbFBL&#10;BQYAAAAABgAGAFkBAACM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1" o:spid="_x0000_s1241" o:spt="75" type="#_x0000_t75" style="position:absolute;left:0pt;margin-left:171.95pt;margin-top:327.5pt;height:21.4pt;width:37.9pt;z-index:83397939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41" DrawAspect="Content" ObjectID="_1468075725" r:id="rId6">
            <o:LockedField>false</o:LockedField>
          </o:OLEObject>
        </w:pict>
      </w:r>
      <w:r>
        <w:rPr>
          <w:sz w:val="22"/>
        </w:rPr>
        <w:pict>
          <v:line id="直线 627" o:spid="_x0000_s1179" o:spt="20" style="position:absolute;left:0pt;flip:x;margin-left:151.65pt;margin-top:360.75pt;height:46.75pt;width:0.3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drawing>
          <wp:anchor distT="0" distB="0" distL="114300" distR="114300" simplePos="0" relativeHeight="841548800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4904105</wp:posOffset>
            </wp:positionV>
            <wp:extent cx="1174115" cy="1034415"/>
            <wp:effectExtent l="0" t="0" r="0" b="0"/>
            <wp:wrapNone/>
            <wp:docPr id="57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8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837765120" behindDoc="0" locked="0" layoutInCell="1" allowOverlap="1">
            <wp:simplePos x="0" y="0"/>
            <wp:positionH relativeFrom="column">
              <wp:posOffset>4239895</wp:posOffset>
            </wp:positionH>
            <wp:positionV relativeFrom="paragraph">
              <wp:posOffset>4930140</wp:posOffset>
            </wp:positionV>
            <wp:extent cx="796290" cy="1021715"/>
            <wp:effectExtent l="0" t="0" r="3810" b="0"/>
            <wp:wrapNone/>
            <wp:docPr id="56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8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1335808000" behindDoc="0" locked="0" layoutInCell="1" allowOverlap="1">
            <wp:simplePos x="0" y="0"/>
            <wp:positionH relativeFrom="column">
              <wp:posOffset>4193540</wp:posOffset>
            </wp:positionH>
            <wp:positionV relativeFrom="paragraph">
              <wp:posOffset>5335270</wp:posOffset>
            </wp:positionV>
            <wp:extent cx="250190" cy="228600"/>
            <wp:effectExtent l="0" t="0" r="0" b="17780"/>
            <wp:wrapNone/>
            <wp:docPr id="36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25" descr="图片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1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line id="直线 627" o:spid="_x0000_s1183" o:spt="20" style="position:absolute;left:0pt;margin-left:351.05pt;margin-top:344.15pt;height:134.85pt;width:0.8pt;z-index:255465472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62468352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4166870</wp:posOffset>
                </wp:positionV>
                <wp:extent cx="1696720" cy="6496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22725" y="7555230"/>
                          <a:ext cx="1696720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Beating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8pt;margin-top:328.1pt;height:51.15pt;width:133.6pt;z-index:1162468352;mso-width-relative:page;mso-height-relative:page;" filled="f" stroked="f" coordsize="21600,21600" o:gfxdata="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DWohdwAAAALAQAADwAAAAAAAAABACAAAAAiAAAAZHJzL2Rvd25yZXYueG1sUEsB&#10;AhQAFAAAAAgAh07iQB7vYqs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Beating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4371975</wp:posOffset>
                </wp:positionV>
                <wp:extent cx="11430" cy="1667510"/>
                <wp:effectExtent l="0" t="0" r="0" b="0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6675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05.15pt;margin-top:344.25pt;height:131.3pt;width:0.9pt;z-index:603976704;mso-width-relative:page;mso-height-relative:page;" filled="f" stroked="t" coordsize="21600,21600" o:gfxdata="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CHEQ2AAAAAsBAAAPAAAA&#10;AAAAAAEAIAAAACIAAABkcnMvZG93bnJldi54bWxQSwECFAAUAAAACACHTuJA+GMBSdwBAACdAwAA&#10;DgAAAAAAAAABACAAAAAn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8" o:spid="_x0000_s1228" o:spt="75" type="#_x0000_t75" style="position:absolute;left:0pt;margin-left:328.45pt;margin-top:478.1pt;height:20.95pt;width:60.1pt;z-index:2131280896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228" DrawAspect="Content" ObjectID="_1468075726" r:id="rId1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type="#_x0000_t75" style="position:absolute;left:0pt;margin-left:184.05pt;margin-top:476.35pt;height:20.95pt;width:60.1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227" DrawAspect="Content" ObjectID="_1468075727" r:id="rId1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31282944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4505960</wp:posOffset>
                </wp:positionV>
                <wp:extent cx="1840865" cy="3810"/>
                <wp:effectExtent l="0" t="48895" r="6985" b="6159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81200" y="5918835"/>
                          <a:ext cx="1840865" cy="381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6.25pt;margin-top:354.8pt;height:0.3pt;width:144.95pt;z-index:2131282944;mso-width-relative:page;mso-height-relative:page;" filled="f" stroked="t" coordsize="21600,21600" o:gfxdata="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rNpD3cAAAACwEAAA8AAAAA&#10;AAAAAQAgAAAAIgAAAGRycy9kb3ducmV2LnhtbFBLAQIUABQAAAAIAIdO4kA21xr0EAIAAOYDAAAO&#10;AAAAAAAAAAEAIAAAACsBAABkcnMvZTJvRG9jLnhtbFBLBQYAAAAABgAGAFkBAACt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5" o:spid="_x0000_s1225" o:spt="75" type="#_x0000_t75" style="position:absolute;left:0pt;margin-left:37.7pt;margin-top:472.65pt;height:20.95pt;width:60.1pt;z-index:-613817344;mso-width-relative:page;mso-height-relative:page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  <o:OLEObject Type="Embed" ProgID="Equation.KSEE3" ShapeID="_x0000_s1225" DrawAspect="Content" ObjectID="_1468075728" r:id="rId14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9" o:spid="_x0000_s1239" o:spt="75" type="#_x0000_t75" style="position:absolute;left:0pt;margin-left:129.8pt;margin-top:507.7pt;height:21pt;width:47.3pt;z-index:189506560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Equation.KSEE3" ShapeID="_x0000_s1239" DrawAspect="Content" ObjectID="_1468075729" r:id="rId1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82080" behindDoc="0" locked="0" layoutInCell="1" allowOverlap="1">
                <wp:simplePos x="0" y="0"/>
                <wp:positionH relativeFrom="column">
                  <wp:posOffset>1569085</wp:posOffset>
                </wp:positionH>
                <wp:positionV relativeFrom="paragraph">
                  <wp:posOffset>4591050</wp:posOffset>
                </wp:positionV>
                <wp:extent cx="5715" cy="638175"/>
                <wp:effectExtent l="0" t="0" r="0" b="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3"/>
                      </wps:cNvCnPr>
                      <wps:spPr>
                        <a:xfrm flipH="1">
                          <a:off x="0" y="0"/>
                          <a:ext cx="5715" cy="638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3.55pt;margin-top:361.5pt;height:50.25pt;width:0.45pt;z-index:-997385216;mso-width-relative:page;mso-height-relative:page;" filled="f" stroked="t" coordsize="21600,21600" o:gfxdata="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fw&#10;r2PXAAAACwEAAA8AAAAAAAAAAQAgAAAAIgAAAGRycy9kb3ducmV2LnhtbFBLAQIUABQAAAAIAIdO&#10;4kCdYZe76wEAAMMDAAAOAAAAAAAAAAEAIAAAACYBAABkcnMvZTJvRG9jLnhtbFBLBQYAAAAABgAG&#10;AFkBAACD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77840896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6386830</wp:posOffset>
                </wp:positionV>
                <wp:extent cx="386080" cy="1270"/>
                <wp:effectExtent l="0" t="48895" r="13970" b="6413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502.9pt;height:0.1pt;width:30.4pt;z-index:-817126400;mso-width-relative:page;mso-height-relative:page;" filled="f" stroked="t" coordsize="21600,21600" o:gfxdata="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Ka492gAAAA0BAAAPAAAAAAAAAAEAIAAAACIAAABkcnMvZG93bnJldi54&#10;bWxQSwECFAAUAAAACACHTuJAf/UvHfgBAACtAwAADgAAAAAAAAABACAAAAApAQAAZHJzL2Uyb0Rv&#10;Yy54bWxQSwUGAAAAAAYABgBZAQAAk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line id="直线 627" o:spid="_x0000_s1170" o:spt="20" style="position:absolute;left:0pt;margin-left:233.5pt;margin-top:359.95pt;height:51.65pt;width:0.1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810" o:spid="_x0000_s1162" o:spt="75" type="#_x0000_t75" style="position:absolute;left:0pt;margin-left:90.55pt;margin-top:339.15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r>
        <w:rPr>
          <w:sz w:val="22"/>
        </w:rPr>
        <w:pict>
          <v:line id="直线 627" o:spid="_x0000_s1172" o:spt="20" style="position:absolute;left:0pt;flip:x;margin-left:260.15pt;margin-top:359.55pt;height:60.15pt;width:1.7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5" o:spt="20" style="position:absolute;left:0pt;flip:x;margin-left:266.6pt;margin-top:359.05pt;height:101.6pt;width:0.4pt;z-index:25546752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58920960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4578985</wp:posOffset>
                </wp:positionV>
                <wp:extent cx="6350" cy="1121410"/>
                <wp:effectExtent l="4445" t="0" r="8255" b="0"/>
                <wp:wrapNone/>
                <wp:docPr id="2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214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36.4pt;margin-top:360.55pt;height:88.3pt;width:0.5pt;z-index:-636046336;mso-width-relative:page;mso-height-relative:page;" filled="f" stroked="t" coordsize="21600,21600" o:gfxdata="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rWTCNoAAAALAQAADwAAAAAAAAAB&#10;ACAAAAAiAAAAZHJzL2Rvd25yZXYueG1sUEsBAhQAFAAAAAgAh07iQJTLvizVAQAAkgMAAA4AAAAA&#10;AAAAAQAgAAAAKQ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97595392" behindDoc="0" locked="0" layoutInCell="1" allowOverlap="1">
                <wp:simplePos x="0" y="0"/>
                <wp:positionH relativeFrom="column">
                  <wp:posOffset>1419860</wp:posOffset>
                </wp:positionH>
                <wp:positionV relativeFrom="paragraph">
                  <wp:posOffset>4570095</wp:posOffset>
                </wp:positionV>
                <wp:extent cx="3175" cy="1308735"/>
                <wp:effectExtent l="4445" t="0" r="11430" b="5715"/>
                <wp:wrapNone/>
                <wp:docPr id="4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087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11.8pt;margin-top:359.85pt;height:103.05pt;width:0.25pt;z-index:-997371904;mso-width-relative:page;mso-height-relative:page;" filled="f" stroked="t" coordsize="21600,21600" o:gfxdata="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dhamqdoAAAALAQAADwAAAAAAAAABACAA&#10;AAAiAAAAZHJzL2Rvd25yZXYueG1sUEsBAhQAFAAAAAgAh07iQKDFUljSAQAAkg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63806976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4638675</wp:posOffset>
                </wp:positionV>
                <wp:extent cx="160655" cy="1180465"/>
                <wp:effectExtent l="0" t="0" r="10795" b="63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9pt;margin-top:365.25pt;height:92.95pt;width:12.65pt;z-index:663806976;v-text-anchor:middle;mso-width-relative:page;mso-height-relative:page;" fillcolor="#FF0000" filled="t" stroked="f" coordsize="21600,21600" o:gfxdata="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gQOWdkAAAALAQAADwAAAAAAAAABACAAAAAiAAAAZHJzL2Rvd25yZXYueG1sUEsBAhQAFAAAAAgA&#10;h07iQO+jXwJdAgAAoAQAAA4AAAAAAAAAAQAgAAAAKA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0226560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4651375</wp:posOffset>
                </wp:positionV>
                <wp:extent cx="97155" cy="1180465"/>
                <wp:effectExtent l="0" t="0" r="17145" b="6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75pt;margin-top:366.25pt;height:92.95pt;width:7.65pt;z-index:940226560;v-text-anchor:middle;mso-width-relative:page;mso-height-relative:page;" fillcolor="#FF0000" filled="t" stroked="f" coordsize="21600,21600" o:gfxdata="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b&#10;30u12AAAAAsBAAAPAAAAAAAAAAEAIAAAACIAAABkcnMvZG93bnJldi54bWxQSwECFAAUAAAACACH&#10;TuJAlDcisl0CAACfBAAADgAAAAAAAAABACAAAAAnAQAAZHJzL2Uyb0RvYy54bWxQSwUGAAAAAAYA&#10;BgBZAQAA9g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直线 627" o:spid="_x0000_s1195" o:spt="20" style="position:absolute;left:0pt;margin-left:143.2pt;margin-top:360.95pt;height:145.65pt;width:0.45pt;z-index:2554777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140544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4637405</wp:posOffset>
                </wp:positionV>
                <wp:extent cx="64770" cy="1203960"/>
                <wp:effectExtent l="0" t="0" r="11430" b="1524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73.6pt;margin-top:365.15pt;height:94.8pt;width:5.1pt;z-index:-1693561856;v-text-anchor:middle;mso-width-relative:page;mso-height-relative:page;" fillcolor="#FF0000" filled="t" stroked="f" coordsize="21600,21600" o:gfxdata="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hTTkY2AAAAAsBAAAPAAAAAAAAAAEAIAAAACIAAABkcnMvZG93bnJldi54bWxQSwECFAAUAAAA&#10;CACHTuJAzVmswmACAACp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36864" behindDoc="0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4542790</wp:posOffset>
                </wp:positionV>
                <wp:extent cx="6350" cy="1266825"/>
                <wp:effectExtent l="4445" t="0" r="8255" b="9525"/>
                <wp:wrapNone/>
                <wp:docPr id="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668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6.95pt;margin-top:357.7pt;height:99.75pt;width:0.5pt;z-index:944036864;mso-width-relative:page;mso-height-relative:page;" filled="f" stroked="t" coordsize="21600,21600" o:gfxdata="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N6nCdoAAAALAQAADwAAAAAAAAABACAA&#10;AAAiAAAAZHJzL2Rvd25yZXYueG1sUEsBAhQAFAAAAAgAh07iQD4Jp4PSAQAAkgMAAA4AAAAAAAAA&#10;AQAgAAAAKQEAAGRycy9lMm9Eb2MueG1sUEsFBgAAAAAGAAYAWQEAAG0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60521574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4625340</wp:posOffset>
                </wp:positionV>
                <wp:extent cx="114300" cy="1180465"/>
                <wp:effectExtent l="0" t="0" r="0" b="63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8pt;margin-top:364.2pt;height:92.95pt;width:9pt;z-index:-1689751552;v-text-anchor:middle;mso-width-relative:page;mso-height-relative:page;" fillcolor="#FF0000" filled="t" stroked="f" coordsize="21600,21600" o:gfxdata="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hQ1xfZAAAACwEAAA8AAAAAAAAAAQAgAAAAIgAAAGRycy9kb3ducmV2LnhtbFBLAQIU&#10;ABQAAAAIAIdO4kAHCXwvZAIAAKoEAAAOAAAAAAAAAAEAIAAAACgBAABkcnMvZTJvRG9jLnhtbFBL&#10;BQYAAAAABgAGAFkBAAD+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23552" behindDoc="0" locked="0" layoutInCell="1" allowOverlap="1">
                <wp:simplePos x="0" y="0"/>
                <wp:positionH relativeFrom="column">
                  <wp:posOffset>3664585</wp:posOffset>
                </wp:positionH>
                <wp:positionV relativeFrom="paragraph">
                  <wp:posOffset>4550410</wp:posOffset>
                </wp:positionV>
                <wp:extent cx="0" cy="735965"/>
                <wp:effectExtent l="4445" t="0" r="14605" b="6985"/>
                <wp:wrapNone/>
                <wp:docPr id="4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96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8.55pt;margin-top:358.3pt;height:57.95pt;width:0pt;z-index:944023552;mso-width-relative:page;mso-height-relative:page;" filled="f" stroked="t" coordsize="21600,21600" o:gfxdata="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g4Kp3ZAAAACwEAAA8AAAAAAAAAAQAgAAAAIgAA&#10;AGRycy9kb3ducmV2LnhtbFBLAQIUABQAAAAIAIdO4kDNTqHTzgEAAI4DAAAOAAAAAAAAAAEAIAAA&#10;ACgBAABkcnMvZTJvRG9jLnhtbFBLBQYAAAAABgAGAFkBAABo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12836096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4631055</wp:posOffset>
                </wp:positionV>
                <wp:extent cx="78105" cy="1180465"/>
                <wp:effectExtent l="0" t="0" r="17145" b="63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105" cy="11804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60.75pt;margin-top:364.65pt;height:92.95pt;width:6.15pt;z-index:1912836096;v-text-anchor:middle;mso-width-relative:page;mso-height-relative:page;" fillcolor="#FF0000" filled="t" stroked="f" coordsize="21600,21600" o:gfxdata="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n3GD22QAAAAsBAAAPAAAAAAAAAAEAIAAAACIAAABkcnMvZG93bnJldi54bWxQSwECFAAU&#10;AAAACACHTuJAEp7Zl2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713701888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4621530</wp:posOffset>
                </wp:positionV>
                <wp:extent cx="36195" cy="1203960"/>
                <wp:effectExtent l="0" t="0" r="1905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195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33.5pt;margin-top:363.9pt;height:94.8pt;width:2.85pt;z-index:1713701888;v-text-anchor:middle;mso-width-relative:page;mso-height-relative:page;" fillcolor="#FF0000" filled="t" stroked="f" coordsize="21600,21600" o:gfxdata="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j2nENgAAAALAQAADwAAAAAAAAABACAAAAAiAAAAZHJzL2Rvd25yZXYueG1sUEsBAhQAFAAA&#10;AAgAh07iQPTerxp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3" o:spid="_x0000_s1233" o:spt="75" type="#_x0000_t75" style="position:absolute;left:0pt;margin-left:-8.95pt;margin-top:418.1pt;height:21pt;width:16.25pt;z-index:689003520;mso-width-relative:page;mso-height-relative:page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  <o:OLEObject Type="Embed" ProgID="Equation.KSEE3" ShapeID="_x0000_s1233" DrawAspect="Content" ObjectID="_1468075730" r:id="rId1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4" o:spid="_x0000_s1234" o:spt="75" type="#_x0000_t75" style="position:absolute;left:0pt;margin-left:-11.1pt;margin-top:372.3pt;height:21pt;width:16.25pt;z-index:-639865856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  <o:OLEObject Type="Embed" ProgID="Equation.KSEE3" ShapeID="_x0000_s1234" DrawAspect="Content" ObjectID="_1468075731" r:id="rId1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0582272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4944110</wp:posOffset>
                </wp:positionV>
                <wp:extent cx="1120775" cy="1075055"/>
                <wp:effectExtent l="0" t="0" r="3175" b="107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55pt;margin-top:389.3pt;height:84.65pt;width:88.25pt;z-index:70582272;v-text-anchor:middle;mso-width-relative:page;mso-height-relative:page;" fillcolor="#FFFFFF [3212]" filled="t" stroked="f" coordsize="21600,21600" o:gfxdata="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JdZMtoAAAAKAQAA&#10;DwAAAAAAAAABACAAAAAiAAAAZHJzL2Rvd25yZXYueG1sUEsBAhQAFAAAAAgAh07iQAwhJ5pQAgAA&#10;fg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2574290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7pt;margin-top:202.7pt;height:21.05pt;width:32.05pt;z-index:251749376;mso-width-relative:page;mso-height-relative:page;" filled="f" stroked="f" coordsize="21600,21600" o:gfxdata="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u1Aae1wAAAAsBAAAP&#10;AAAAAAAAAAEAIAAAACIAAABkcnMvZG93bnJldi54bWxQSwECFAAUAAAACACHTuJAaHzX7acBAAAX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alt="" type="#_x0000_t75" style="position:absolute;left:0pt;margin-left:-39.05pt;margin-top:195.25pt;height:44.75pt;width:17.65pt;z-index:-1928811520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  <o:OLEObject Type="Embed" ProgID="Equation.KSEE3" ShapeID="_x0000_s1232" DrawAspect="Content" ObjectID="_1468075732" r:id="rId2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alt="" type="#_x0000_t75" style="position:absolute;left:0pt;margin-left:-41.2pt;margin-top:117.7pt;height:21pt;width:17.65pt;z-index:1540602880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</v:shape>
          <o:OLEObject Type="Embed" ProgID="Equation.KSEE3" ShapeID="_x0000_s1231" DrawAspect="Content" ObjectID="_1468075733" r:id="rId2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2978150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95pt;margin-top:234.5pt;height:0pt;width:15pt;z-index:251739136;mso-width-relative:page;mso-height-relative:page;" filled="f" stroked="t" coordsize="21600,21600" o:gfxdata="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s9xMNYAAAAL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548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2956560</wp:posOffset>
                </wp:positionV>
                <wp:extent cx="190500" cy="0"/>
                <wp:effectExtent l="0" t="48895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1pt;margin-top:232.8pt;height:0pt;width:15pt;z-index:321215488;mso-width-relative:page;mso-height-relative:page;" filled="f" stroked="t" coordsize="21600,21600" o:gfxdata="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xoCufYAAAACwEAAA8AAAAAAAAAAQAgAAAAIgAAAGRycy9kb3ducmV2LnhtbFBLAQIUABQA&#10;AAAIAIdO4kAWkNUb8AEAAKM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446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2959735</wp:posOffset>
                </wp:positionV>
                <wp:extent cx="190500" cy="1905"/>
                <wp:effectExtent l="0" t="48260" r="0" b="641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3.65pt;margin-top:233.05pt;height:0.15pt;width:15pt;z-index:321214464;mso-width-relative:page;mso-height-relative:page;" filled="f" stroked="t" coordsize="21600,21600" o:gfxdata="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adx4tcAAAALAQAADwAAAAAAAAABACAAAAAiAAAAZHJzL2Rvd25yZXYu&#10;eG1sUEsBAhQAFAAAAAgAh07iQC7rGh/8AQAAugMAAA4AAAAAAAAAAQAgAAAAJgEAAGRycy9lMm9E&#10;b2MueG1sUEsFBgAAAAAGAAYAWQEAAJ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601404416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2045970</wp:posOffset>
            </wp:positionV>
            <wp:extent cx="5267960" cy="1294765"/>
            <wp:effectExtent l="0" t="0" r="8890" b="63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2606040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205.2pt;height:1.75pt;width:452.35pt;z-index:251736064;mso-width-relative:page;mso-height-relative:page;" filled="f" stroked="t" coordsize="21600,21600" o:gfxdata="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hOiSN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2981325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1.5pt;margin-top:234.75pt;height:0.15pt;width:15pt;z-index:251738112;mso-width-relative:page;mso-height-relative:page;" filled="f" stroked="t" coordsize="21600,21600" o:gfxdata="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wLruNgAAAALAQAADwAAAAAAAAABACAAAAAiAAAA&#10;ZHJzL2Rvd25yZXYueG1sUEsBAhQAFAAAAAgAh07iQGyBkvAHAgAAyAMAAA4AAAAAAAAAAQAgAAAA&#10;JwEAAGRycy9lMm9Eb2MueG1sUEsFBgAAAAAGAAYAWQEAAKA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alt="" type="#_x0000_t75" style="position:absolute;left:0pt;margin-left:276.85pt;margin-top:235pt;height:17.6pt;width:21.6pt;z-index:-1483049984;mso-width-relative:page;mso-height-relative:page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</v:shape>
          <o:OLEObject Type="Embed" ProgID="Equation.KSEE3" ShapeID="_x0000_s1223" DrawAspect="Content" ObjectID="_1468075734" r:id="rId2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2981325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39.25pt;margin-top:234.75pt;height:25.75pt;width:105.75pt;z-index:251737088;mso-width-relative:page;mso-height-relative:page;" filled="f" stroked="f" coordsize="21600,21600" o:gfxdata="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DsP6GnYAAAACwEAAA8AAAAAAAAAAQAgAAAA&#10;IgAAAGRycy9kb3ducmV2LnhtbFBLAQIUABQAAAAIAIdO4kCrajz7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0" o:spid="_x0000_s1220" o:spt="75" alt="" type="#_x0000_t75" style="position:absolute;left:0pt;margin-left:112.55pt;margin-top:235.25pt;height:17.6pt;width:21.6pt;z-index:-979733504;mso-width-relative:page;mso-height-relative:page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</v:shape>
          <o:OLEObject Type="Embed" ProgID="Equation.KSEE3" ShapeID="_x0000_s1220" DrawAspect="Content" ObjectID="_1468075735" r:id="rId27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624206336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1304290</wp:posOffset>
                </wp:positionV>
                <wp:extent cx="125730" cy="1317625"/>
                <wp:effectExtent l="0" t="0" r="762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1762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65pt;margin-top:102.7pt;height:103.75pt;width:9.9pt;z-index:1624206336;v-text-anchor:middle;mso-width-relative:page;mso-height-relative:page;" fillcolor="#FF0000" filled="t" stroked="f" coordsize="21600,21600" o:gfxdata="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3RkhNgAAAALAQAADwAAAAAAAAABACAAAAAiAAAAZHJzL2Rvd25yZXYueG1sUEsBAhQAFAAAAAgA&#10;h07iQM5DDQReAgAAng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0859980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1277620</wp:posOffset>
                </wp:positionV>
                <wp:extent cx="125730" cy="1329055"/>
                <wp:effectExtent l="0" t="0" r="7620" b="44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32905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75pt;margin-top:100.6pt;height:104.65pt;width:9.9pt;z-index:-1986367488;v-text-anchor:middle;mso-width-relative:page;mso-height-relative:page;" fillcolor="#FF0000" filled="t" stroked="f" coordsize="21600,21600" o:gfxdata="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6vPSNgAAAALAQAADwAAAAAAAAABACAAAAAiAAAAZHJzL2Rvd25yZXYueG1sUEsBAhQAFAAAAAgA&#10;h07iQMwDCiNeAgAAoAQAAA4AAAAAAAAAAQAgAAAAJwEAAGRycy9lMm9Eb2MueG1sUEsFBgAAAAAG&#10;AAYAWQEAAPc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1199515</wp:posOffset>
                </wp:positionV>
                <wp:extent cx="10160" cy="1746885"/>
                <wp:effectExtent l="0" t="0" r="0" b="0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468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20.45pt;margin-top:94.45pt;height:137.55pt;width:0.8pt;z-index:251740160;mso-width-relative:page;mso-height-relative:page;" filled="f" stroked="t" coordsize="21600,21600" o:gfxdata="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+vBgp1gAAAAsBAAAPAAAAAAAA&#10;AAEAIAAAACIAAABkcnMvZG93bnJldi54bWxQSwECFAAUAAAACACHTuJAYKrFD9sBAACeAwAADgAA&#10;AAAAAAABACAAAAAl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1805305</wp:posOffset>
                </wp:positionV>
                <wp:extent cx="8890" cy="1188720"/>
                <wp:effectExtent l="0" t="0" r="0" b="0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1300" y="2117725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30.4pt;margin-top:142.15pt;height:93.6pt;width:0.7pt;z-index:251740160;mso-width-relative:page;mso-height-relative:page;" filled="f" stroked="t" coordsize="21600,21600" o:gfxdata="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5J/ob&#10;2AAAAAsBAAAPAAAAAAAAAAEAIAAAACIAAABkcnMvZG93bnJldi54bWxQSwECFAAUAAAACACHTuJA&#10;RoPMSOgBAACoAwAADgAAAAAAAAABACAAAAAnAQAAZHJzL2Uyb0RvYy54bWxQSwUGAAAAAAYABgBZ&#10;AQAAg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1167765</wp:posOffset>
                </wp:positionV>
                <wp:extent cx="1270" cy="1757045"/>
                <wp:effectExtent l="0" t="0" r="0" b="0"/>
                <wp:wrapNone/>
                <wp:docPr id="1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17570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82.6pt;margin-top:91.95pt;height:138.35pt;width:0.1pt;z-index:321216512;mso-width-relative:page;mso-height-relative:page;" filled="f" stroked="t" coordsize="21600,21600" o:gfxdata="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koUHdcAAAALAQAADwAAAAAAAAAB&#10;ACAAAAAiAAAAZHJzL2Rvd25yZXYueG1sUEsBAhQAFAAAAAgAh07iQBqDfbDYAQAAnAMAAA4AAAAA&#10;AAAAAQAgAAAAJg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216512" behindDoc="0" locked="0" layoutInCell="1" allowOverlap="1">
                <wp:simplePos x="0" y="0"/>
                <wp:positionH relativeFrom="column">
                  <wp:posOffset>3715385</wp:posOffset>
                </wp:positionH>
                <wp:positionV relativeFrom="paragraph">
                  <wp:posOffset>1783715</wp:posOffset>
                </wp:positionV>
                <wp:extent cx="8890" cy="1188720"/>
                <wp:effectExtent l="0" t="0" r="0" b="0"/>
                <wp:wrapNone/>
                <wp:docPr id="1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18872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92.55pt;margin-top:140.45pt;height:93.6pt;width:0.7pt;z-index:321216512;mso-width-relative:page;mso-height-relative:page;" filled="f" stroked="t" coordsize="21600,21600" o:gfxdata="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MMsg9cAAAALAQAADwAAAAAA&#10;AAABACAAAAAiAAAAZHJzL2Rvd25yZXYueG1sUEsBAhQAFAAAAAgAh07iQOrk3zXbAQAAnAMAAA4A&#10;AAAAAAAAAQAgAAAAJgEAAGRycy9lMm9Eb2MueG1sUEsFBgAAAAAGAAYAWQEAAHM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31286016" behindDoc="0" locked="0" layoutInCell="1" allowOverlap="1">
                <wp:simplePos x="0" y="0"/>
                <wp:positionH relativeFrom="column">
                  <wp:posOffset>5163185</wp:posOffset>
                </wp:positionH>
                <wp:positionV relativeFrom="paragraph">
                  <wp:posOffset>5207635</wp:posOffset>
                </wp:positionV>
                <wp:extent cx="1120775" cy="1075055"/>
                <wp:effectExtent l="0" t="0" r="3175" b="107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6.55pt;margin-top:410.05pt;height:84.65pt;width:88.25pt;z-index:2131286016;v-text-anchor:middle;mso-width-relative:page;mso-height-relative:page;" fillcolor="#FFFFFF [3212]" filled="t" stroked="f" coordsize="21600,21600" o:gfxdata="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uTPk7YAAAACwEAAA8A&#10;AAAAAAAAAQAgAAAAIgAAAGRycy9kb3ducmV2LnhtbFBLAQIUABQAAAAIAIdO4kCyaai+UAIAAIAE&#10;AAAOAAAAAAAAAAEAIAAAACc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6" o:spid="_x0000_s1161" o:spt="75" type="#_x0000_t75" style="position:absolute;left:0pt;margin-left:336.55pt;margin-top:338.8pt;height:80.45pt;width:51.3pt;z-index:255442944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5027930</wp:posOffset>
                </wp:positionV>
                <wp:extent cx="972185" cy="1075055"/>
                <wp:effectExtent l="0" t="0" r="18415" b="1079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9085" y="6552565"/>
                          <a:ext cx="972185" cy="1075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395.9pt;height:84.65pt;width:76.55pt;z-index:251679744;v-text-anchor:middle;mso-width-relative:page;mso-height-relative:page;" fillcolor="#FFFFFF [3212]" filled="t" stroked="f" coordsize="21600,21600" o:gfxdata="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xxLjV2wAAAAsBAAAPAAAAAAAAAAEAIAAAACIAAABkcnMvZG93bnJldi54bWxQSwECFAAUAAAA&#10;CACHTuJA7AKhPV0CAACLBAAADgAAAAAAAAABACAAAAAq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3" o:spid="_x0000_s1159" o:spt="75" type="#_x0000_t75" style="position:absolute;left:0pt;margin-left:8.1pt;margin-top:338.6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250008576" behindDoc="0" locked="0" layoutInCell="1" allowOverlap="1">
                <wp:simplePos x="0" y="0"/>
                <wp:positionH relativeFrom="column">
                  <wp:posOffset>836295</wp:posOffset>
                </wp:positionH>
                <wp:positionV relativeFrom="paragraph">
                  <wp:posOffset>4575175</wp:posOffset>
                </wp:positionV>
                <wp:extent cx="17780" cy="1203960"/>
                <wp:effectExtent l="0" t="0" r="1270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5.85pt;margin-top:360.25pt;height:94.8pt;width:1.4pt;z-index:-44958720;v-text-anchor:middle;mso-width-relative:page;mso-height-relative:page;" fillcolor="#FF0000" filled="t" stroked="f" coordsize="21600,21600" o:gfxdata="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NVyodgAAAALAQAADwAAAAAAAAABACAAAAAiAAAAZHJzL2Rvd25yZXYueG1sUEsBAhQAFAAA&#10;AAgAh07iQPT+QllhAgAAqQQAAA4AAAAAAAAAAQAgAAAAJw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31283968" behindDoc="0" locked="0" layoutInCell="1" allowOverlap="1">
                <wp:simplePos x="0" y="0"/>
                <wp:positionH relativeFrom="column">
                  <wp:posOffset>4460240</wp:posOffset>
                </wp:positionH>
                <wp:positionV relativeFrom="paragraph">
                  <wp:posOffset>4570730</wp:posOffset>
                </wp:positionV>
                <wp:extent cx="17780" cy="1203960"/>
                <wp:effectExtent l="0" t="0" r="1270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51.2pt;margin-top:359.9pt;height:94.8pt;width:1.4pt;z-index:2131283968;v-text-anchor:middle;mso-width-relative:page;mso-height-relative:page;" fillcolor="#FF0000" filled="t" stroked="f" coordsize="21600,21600" o:gfxdata="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bWJ87ZAAAACwEAAA8AAAAAAAAAAQAgAAAAIgAAAGRycy9kb3ducmV2LnhtbFBLAQIUABQA&#10;AAAIAIdO4kAea8fkYQIAAKkEAAAOAAAAAAAAAAEAIAAAACg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5237734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4650105</wp:posOffset>
                </wp:positionV>
                <wp:extent cx="17780" cy="1203960"/>
                <wp:effectExtent l="0" t="0" r="1270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2039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4.75pt;margin-top:366.15pt;height:94.8pt;width:1.4pt;z-index:1352377344;v-text-anchor:middle;mso-width-relative:page;mso-height-relative:page;" fillcolor="#FF0000" filled="t" stroked="f" coordsize="21600,21600" o:gfxdata="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CZiXO2QAAAAsBAAAPAAAAAAAAAAEAIAAAACIAAABkcnMvZG93bnJldi54bWxQSwECFAAU&#10;AAAACACHTuJAkMxb9WICAACp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6" o:spid="_x0000_s1204" o:spt="75" type="#_x0000_t75" style="position:absolute;left:0pt;margin-left:335.05pt;margin-top:386.55pt;height:80.45pt;width:53.05pt;z-index:-997370880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25" DrawAspect="Content" ObjectID="_1468075736" r:id="rId29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21312880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10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10" o:title="图片1"/>
            <o:lock v:ext="edit" aspectratio="t"/>
          </v:shap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margin-left:65.95pt;margin-top:349.75pt;height:125.5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10" o:title="图片1"/>
            <o:lock v:ext="edit" aspectratio="t"/>
          </v:shap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2131287040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rFonts w:hint="eastAsia" w:eastAsia="SimSun"/>
          <w:lang w:val="en-US" w:eastAsia="zh-CN"/>
        </w:rPr>
        <w:t xml:space="preserve"> 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14C7370"/>
    <w:rsid w:val="05C4519A"/>
    <w:rsid w:val="09033447"/>
    <w:rsid w:val="092C7FA6"/>
    <w:rsid w:val="11AD3793"/>
    <w:rsid w:val="15133C02"/>
    <w:rsid w:val="19922A02"/>
    <w:rsid w:val="1C7A4155"/>
    <w:rsid w:val="1F353CF6"/>
    <w:rsid w:val="20877D5C"/>
    <w:rsid w:val="21580763"/>
    <w:rsid w:val="22BD4710"/>
    <w:rsid w:val="28052DAE"/>
    <w:rsid w:val="283E769B"/>
    <w:rsid w:val="287B6F87"/>
    <w:rsid w:val="28F8541A"/>
    <w:rsid w:val="2CA12A44"/>
    <w:rsid w:val="2DB702E0"/>
    <w:rsid w:val="2DC14A47"/>
    <w:rsid w:val="330B39E1"/>
    <w:rsid w:val="380929BB"/>
    <w:rsid w:val="4320360A"/>
    <w:rsid w:val="43946076"/>
    <w:rsid w:val="45872E2C"/>
    <w:rsid w:val="5A3E033A"/>
    <w:rsid w:val="5BF01BA4"/>
    <w:rsid w:val="656225D7"/>
    <w:rsid w:val="67866F33"/>
    <w:rsid w:val="69634801"/>
    <w:rsid w:val="6A607EF0"/>
    <w:rsid w:val="6DC40F40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oleObject" Target="embeddings/oleObject4.bin"/><Relationship Id="rId13" Type="http://schemas.openxmlformats.org/officeDocument/2006/relationships/oleObject" Target="embeddings/oleObject3.bin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65"/>
    <customShpInfo spid="_x0000_s1194"/>
    <customShpInfo spid="_x0000_s1026" textRotate="1"/>
    <customShpInfo spid="_x0000_s1241"/>
    <customShpInfo spid="_x0000_s1179"/>
    <customShpInfo spid="_x0000_s1183"/>
    <customShpInfo spid="_x0000_s1228"/>
    <customShpInfo spid="_x0000_s1227"/>
    <customShpInfo spid="_x0000_s1225"/>
    <customShpInfo spid="_x0000_s1239"/>
    <customShpInfo spid="_x0000_s1170"/>
    <customShpInfo spid="_x0000_s1162"/>
    <customShpInfo spid="_x0000_s1172"/>
    <customShpInfo spid="_x0000_s1185"/>
    <customShpInfo spid="_x0000_s1195"/>
    <customShpInfo spid="_x0000_s1233"/>
    <customShpInfo spid="_x0000_s1234"/>
    <customShpInfo spid="_x0000_s1232"/>
    <customShpInfo spid="_x0000_s1231"/>
    <customShpInfo spid="_x0000_s1223"/>
    <customShpInfo spid="_x0000_s1220"/>
    <customShpInfo spid="_x0000_s1161"/>
    <customShpInfo spid="_x0000_s1159"/>
    <customShpInfo spid="_x0000_s1204"/>
    <customShpInfo spid="_x0000_s1203"/>
    <customShpInfo spid="_x0000_s1202"/>
    <customShpInfo spid="_x0000_s1201"/>
    <customShpInfo spid="_x0000_s1193"/>
    <customShpInfo spid="_x0000_s1192"/>
    <customShpInfo spid="_x0000_s1189"/>
    <customShpInfo spid="_x0000_s1164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2016-11-25T16:28:04Z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