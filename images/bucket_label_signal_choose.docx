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389694054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4721225</wp:posOffset>
                </wp:positionV>
                <wp:extent cx="111125" cy="2116455"/>
                <wp:effectExtent l="0" t="0" r="3175" b="1714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2116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3pt;margin-top:371.75pt;height:166.65pt;width:8.75pt;z-index:-398026752;v-text-anchor:middle;mso-width-relative:page;mso-height-relative:page;" fillcolor="#5B9BD5 [3204]" filled="t" stroked="f" coordsize="21600,21600" o:gfxdata="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UZYk9oAAAAMAQAADwAAAAAAAAABACAAAAAiAAAAZHJzL2Rvd25yZXYueG1sUEsBAhQA&#10;FAAAAAgAh07iQD+zZW5iAgAAogQAAA4AAAAAAAAAAQAgAAAAKQEAAGRycy9lMm9Eb2MueG1sUEsF&#10;BgAAAAAGAAYAWQEAAP0FAAAAAA=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6288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4758690</wp:posOffset>
                </wp:positionV>
                <wp:extent cx="127635" cy="2073275"/>
                <wp:effectExtent l="0" t="0" r="5715" b="317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78575" y="5803900"/>
                          <a:ext cx="127635" cy="2073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8.95pt;margin-top:374.7pt;height:163.25pt;width:10.05pt;z-index:1846796288;v-text-anchor:middle;mso-width-relative:page;mso-height-relative:page;" fillcolor="#5B9BD5 [3204]" filled="t" stroked="f" coordsize="21600,21600" o:gfxdata="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thQe/ZAAAADAEAAA8AAAAAAAAAAQAgAAAAIgAAAGRycy9kb3ducmV2&#10;LnhtbFBLAQIUABQAAAAIAIdO4kC1mfLibQIAAK4EAAAOAAAAAAAAAAEAIAAAACgBAABkcnMvZTJv&#10;RG9jLnhtbFBLBQYAAAAABgAGAFkBAAAHBgAAAAA=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19264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6069330</wp:posOffset>
                </wp:positionV>
                <wp:extent cx="5715" cy="330835"/>
                <wp:effectExtent l="13970" t="0" r="18415" b="1270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2.2pt;margin-top:477.9pt;height:26.05pt;width:0.45pt;z-index:-610348032;mso-width-relative:page;mso-height-relative:page;" filled="f" stroked="t" coordsize="21600,21600" o:gfxdata="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/ApLKdsAAAAMAQAADwAAAAAAAAABACAA&#10;AAAiAAAAZHJzL2Rvd25yZXYueG1sUEsBAhQAFAAAAAgAh07iQLdZtc/RAQAAcAMAAA4AAAAAAAAA&#10;AQAgAAAAK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8642816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6073140</wp:posOffset>
                </wp:positionV>
                <wp:extent cx="5715" cy="330835"/>
                <wp:effectExtent l="13970" t="0" r="18415" b="12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2.5pt;margin-top:478.2pt;height:26.05pt;width:0.45pt;z-index:1108642816;mso-width-relative:page;mso-height-relative:page;" filled="f" stroked="t" coordsize="21600,21600" o:gfxdata="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2yT59oAAAAMAQAADwAAAAAAAAABACAA&#10;AAAiAAAAZHJzL2Rvd25yZXYueG1sUEsBAhQAFAAAAAgAh07iQAsEuT3SAQAAc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8642816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6063615</wp:posOffset>
                </wp:positionV>
                <wp:extent cx="5715" cy="330835"/>
                <wp:effectExtent l="13970" t="0" r="18415" b="127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1.75pt;margin-top:477.45pt;height:26.05pt;width:0.45pt;z-index:1108642816;mso-width-relative:page;mso-height-relative:page;" filled="f" stroked="t" coordsize="21600,21600" o:gfxdata="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uI51NsAAAAMAQAADwAAAAAAAAABACAA&#10;AAAiAAAAZHJzL2Rvd25yZXYueG1sUEsBAhQAFAAAAAgAh07iQPyeD47RAQAAcAMAAA4AAAAAAAAA&#10;AQAgAAAAKg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3366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6050280</wp:posOffset>
                </wp:positionV>
                <wp:extent cx="5715" cy="330835"/>
                <wp:effectExtent l="13970" t="0" r="18415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2pt;margin-top:476.4pt;height:26.05pt;width:0.45pt;z-index:-1467333632;mso-width-relative:page;mso-height-relative:page;" filled="f" stroked="t" coordsize="21600,21600" o:gfxdata="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ZzteVNkAAAAMAQAADwAAAAAAAAABACAAAAAi&#10;AAAAZHJzL2Rvd25yZXYueG1sUEsBAhQAFAAAAAgAh07iQMUjZrHQAQAAcAMAAA4AAAAAAAAAAQAg&#10;AAAAKAEAAGRycy9lMm9Eb2MueG1sUEsFBgAAAAAGAAYAWQEAAGo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6045835</wp:posOffset>
                </wp:positionV>
                <wp:extent cx="5715" cy="330835"/>
                <wp:effectExtent l="13970" t="0" r="18415" b="1270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3pt;margin-top:476.05pt;height:26.05pt;width:0.45pt;z-index:777489408;mso-width-relative:page;mso-height-relative:page;" filled="f" stroked="t" coordsize="21600,21600" o:gfxdata="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gQb59sAAAAMAQAADwAAAAAAAAAB&#10;ACAAAAAiAAAAZHJzL2Rvd25yZXYueG1sUEsBAhQAFAAAAAgAh07iQF2ofxLUAQAAdAMAAA4AAAAA&#10;AAAAAQAgAAAAKgEAAGRycy9lMm9Eb2MueG1sUEsFBgAAAAAGAAYAWQEAAHA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6064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35pt;margin-top:13.55pt;height:13.55pt;width:15.7pt;z-index:-1490271232;v-text-anchor:middle;mso-width-relative:page;mso-height-relative:page;" fillcolor="#0070C0" filled="t" stroked="f" coordsize="21600,21600" o:gfxdata="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mZVjNgAAAAJAQAADwAAAAAAAAABACAAAAAiAAAAZHJzL2Rvd25yZXYueG1sUEsBAhQAFAAA&#10;AAgAh07iQH8IGZ5hAgAAogQAAA4AAAAAAAAAAQAgAAAAJw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985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170815</wp:posOffset>
                </wp:positionV>
                <wp:extent cx="199390" cy="172085"/>
                <wp:effectExtent l="0" t="0" r="10160" b="1841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15pt;margin-top:13.45pt;height:13.55pt;width:15.7pt;z-index:-1490237440;v-text-anchor:middle;mso-width-relative:page;mso-height-relative:page;" fillcolor="#0070C0" filled="t" stroked="f" coordsize="21600,21600" o:gfxdata="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pgyxdkAAAAJAQAADwAAAAAAAAABACAAAAAiAAAAZHJzL2Rvd25yZXYueG1sUEsBAhQAFAAA&#10;AAgAh07iQGCda8p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572135</wp:posOffset>
            </wp:positionH>
            <wp:positionV relativeFrom="paragraph">
              <wp:posOffset>-239395</wp:posOffset>
            </wp:positionV>
            <wp:extent cx="1732915" cy="1009015"/>
            <wp:effectExtent l="0" t="0" r="635" b="635"/>
            <wp:wrapNone/>
            <wp:docPr id="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2254885</wp:posOffset>
            </wp:positionH>
            <wp:positionV relativeFrom="paragraph">
              <wp:posOffset>-229235</wp:posOffset>
            </wp:positionV>
            <wp:extent cx="1776730" cy="1009015"/>
            <wp:effectExtent l="0" t="0" r="13970" b="635"/>
            <wp:wrapNone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2704465</wp:posOffset>
                </wp:positionH>
                <wp:positionV relativeFrom="paragraph">
                  <wp:posOffset>-131445</wp:posOffset>
                </wp:positionV>
                <wp:extent cx="12065" cy="2971800"/>
                <wp:effectExtent l="0" t="0" r="0" b="0"/>
                <wp:wrapNone/>
                <wp:docPr id="16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2.95pt;margin-top:-10.35pt;height:234pt;width:0.95pt;z-index:-1490275328;mso-width-relative:page;mso-height-relative:page;" filled="f" stroked="t" coordsize="21600,21600" o:gfxdata="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GDZa2AAAAAsBAAAPAAAA&#10;AAAAAAEAIAAAACIAAABkcnMvZG93bnJldi54bWxQSwECFAAUAAAACACHTuJA2EYsJdwBAACe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0464" behindDoc="0" locked="0" layoutInCell="1" allowOverlap="1">
                <wp:simplePos x="0" y="0"/>
                <wp:positionH relativeFrom="column">
                  <wp:posOffset>-998855</wp:posOffset>
                </wp:positionH>
                <wp:positionV relativeFrom="paragraph">
                  <wp:posOffset>1062355</wp:posOffset>
                </wp:positionV>
                <wp:extent cx="1047115" cy="991870"/>
                <wp:effectExtent l="0" t="0" r="0" b="0"/>
                <wp:wrapNone/>
                <wp:docPr id="10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65pt;margin-top:83.65pt;height:78.1pt;width:82.45pt;z-index:-1490296832;mso-width-relative:page;mso-height-relative:page;" filled="f" stroked="f" coordsize="21600,21600" o:gfxdata="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4YiYnXAAAACgEAAA8AAAAAAAAAAQAgAAAA&#10;IgAAAGRycy9kb3ducmV2LnhtbFBLAQIUABQAAAAIAIdO4kCSnaktmgEAAA0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4417786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7030085</wp:posOffset>
                </wp:positionV>
                <wp:extent cx="3348355" cy="396240"/>
                <wp:effectExtent l="0" t="0" r="0" b="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(b) In the case of the frequency beating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553.55pt;height:31.2pt;width:263.65pt;z-index:-853188608;mso-width-relative:page;mso-height-relative:page;" filled="f" stroked="f" coordsize="21600,21600" o:gfxdata="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Ljt+990AAAANAQAADwAAAAAAAAABACAAAAAiAAAAZHJzL2Rvd25yZXYueG1sUEsBAhQAFAAA&#10;AAgAh07iQNcJa74jAgAAH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(b) In the case of the frequency beating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79168" behindDoc="0" locked="0" layoutInCell="1" allowOverlap="1">
                <wp:simplePos x="0" y="0"/>
                <wp:positionH relativeFrom="column">
                  <wp:posOffset>-949960</wp:posOffset>
                </wp:positionH>
                <wp:positionV relativeFrom="paragraph">
                  <wp:posOffset>6101080</wp:posOffset>
                </wp:positionV>
                <wp:extent cx="1072515" cy="584835"/>
                <wp:effectExtent l="0" t="0" r="0" b="0"/>
                <wp:wrapNone/>
                <wp:docPr id="25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4.8pt;margin-top:480.4pt;height:46.05pt;width:84.45pt;z-index:559879168;mso-width-relative:page;mso-height-relative:page;" filled="f" stroked="f" coordsize="21600,21600" o:gfxdata="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gfX8Q2AAAAAwBAAAPAAAAAAAAAAEA&#10;IAAAACIAAABkcnMvZG93bnJldi54bWxQSwECFAAUAAAACACHTuJA2fio+Z0BAAANAwAADgAAAAAA&#10;AAABACAAAAAn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59847424" behindDoc="0" locked="0" layoutInCell="1" allowOverlap="1">
                <wp:simplePos x="0" y="0"/>
                <wp:positionH relativeFrom="column">
                  <wp:posOffset>-999490</wp:posOffset>
                </wp:positionH>
                <wp:positionV relativeFrom="paragraph">
                  <wp:posOffset>5014595</wp:posOffset>
                </wp:positionV>
                <wp:extent cx="1185545" cy="991870"/>
                <wp:effectExtent l="0" t="0" r="0" b="0"/>
                <wp:wrapNone/>
                <wp:docPr id="25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991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Correct phase alignment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78.7pt;margin-top:394.85pt;height:78.1pt;width:93.35pt;z-index:559847424;mso-width-relative:page;mso-height-relative:page;" filled="f" stroked="f" coordsize="21600,21600" o:gfxdata="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AjeK/ZAAAACwEAAA8AAAAAAAAAAQAg&#10;AAAAIgAAAGRycy9kb3ducmV2LnhtbFBLAQIUABQAAAAIAIdO4kDLzlU4mwEAAA0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Arial" w:hAnsi="Arial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Correct phase alignment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77489408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6043930</wp:posOffset>
                </wp:positionV>
                <wp:extent cx="5715" cy="330835"/>
                <wp:effectExtent l="13970" t="0" r="18415" b="127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4.4pt;margin-top:475.9pt;height:26.05pt;width:0.45pt;z-index:777489408;mso-width-relative:page;mso-height-relative:page;" filled="f" stroked="t" coordsize="21600,21600" o:gfxdata="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09v0vaAAAADAEAAA8AAAAAAAAAAQAg&#10;AAAAIgAAAGRycy9kb3ducmV2LnhtbFBLAQIUABQAAAAIAIdO4kCLlYj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3815715</wp:posOffset>
            </wp:positionH>
            <wp:positionV relativeFrom="paragraph">
              <wp:posOffset>6238240</wp:posOffset>
            </wp:positionV>
            <wp:extent cx="250190" cy="228600"/>
            <wp:effectExtent l="0" t="0" r="0" b="17780"/>
            <wp:wrapNone/>
            <wp:docPr id="264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55090944" behindDoc="0" locked="0" layoutInCell="1" allowOverlap="1">
            <wp:simplePos x="0" y="0"/>
            <wp:positionH relativeFrom="column">
              <wp:posOffset>3832860</wp:posOffset>
            </wp:positionH>
            <wp:positionV relativeFrom="paragraph">
              <wp:posOffset>5207000</wp:posOffset>
            </wp:positionV>
            <wp:extent cx="250190" cy="228600"/>
            <wp:effectExtent l="0" t="0" r="0" b="17780"/>
            <wp:wrapNone/>
            <wp:docPr id="263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3900767232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4241165</wp:posOffset>
            </wp:positionV>
            <wp:extent cx="250190" cy="228600"/>
            <wp:effectExtent l="0" t="0" r="0" b="17780"/>
            <wp:wrapNone/>
            <wp:docPr id="25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725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5880089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3923665</wp:posOffset>
                </wp:positionV>
                <wp:extent cx="398145" cy="3029585"/>
                <wp:effectExtent l="6350" t="6350" r="14605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3029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8pt;margin-top:308.95pt;height:238.55pt;width:31.35pt;z-index:-2136166400;v-text-anchor:middle;mso-width-relative:page;mso-height-relative:page;" fillcolor="#FFFFFF [3212]" filled="t" stroked="t" coordsize="21600,21600" o:gfxdata="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g9votkAAAAM&#10;AQAADwAAAAAAAAABACAAAAAiAAAAZHJzL2Rvd25yZXYueG1sUEsBAhQAFAAAAAgAh07iQGfTLfxU&#10;AgAAqgQAAA4AAAAAAAAAAQAgAAAAKAEAAGRycy9lMm9Eb2MueG1sUEsFBgAAAAAGAAYAWQEAAO4F&#10;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20512" behindDoc="0" locked="0" layoutInCell="1" allowOverlap="1">
                <wp:simplePos x="0" y="0"/>
                <wp:positionH relativeFrom="column">
                  <wp:posOffset>5661025</wp:posOffset>
                </wp:positionH>
                <wp:positionV relativeFrom="paragraph">
                  <wp:posOffset>6385560</wp:posOffset>
                </wp:positionV>
                <wp:extent cx="367030" cy="267335"/>
                <wp:effectExtent l="0" t="0" r="0" b="0"/>
                <wp:wrapNone/>
                <wp:docPr id="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98945" y="633984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ins w:id="0" w:author="Gilgil" w:date="2015-06-16T14:27:00Z"/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45.75pt;margin-top:502.8pt;height:21.05pt;width:28.9pt;z-index:1846720512;mso-width-relative:page;mso-height-relative:page;" filled="f" stroked="f" coordsize="21600,21600" o:gfxdata="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qhd0/NkAAAANAQAA&#10;DwAAAAAAAAABACAAAAAiAAAAZHJzL2Rvd25yZXYueG1sUEsBAhQAFAAAAAgAh07iQLH6ZiOmAQAA&#10;F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ins w:id="1" w:author="Gilgil" w:date="2015-06-16T14:27:00Z"/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00948224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5298440</wp:posOffset>
                </wp:positionV>
                <wp:extent cx="367030" cy="267335"/>
                <wp:effectExtent l="0" t="0" r="0" b="0"/>
                <wp:wrapNone/>
                <wp:docPr id="26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48.8pt;margin-top:417.2pt;height:21.05pt;width:28.9pt;z-index:1200948224;mso-width-relative:page;mso-height-relative:page;" filled="f" stroked="f" coordsize="21600,21600" o:gfxdata="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HNcVvPYAAAACwEAAA8AAAAAAAAAAQAg&#10;AAAAIgAAAGRycy9kb3ducmV2LnhtbFBLAQIUABQAAAAIAIdO4kDCtrbJnAEAAAw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2208" behindDoc="0" locked="0" layoutInCell="1" allowOverlap="1">
                <wp:simplePos x="0" y="0"/>
                <wp:positionH relativeFrom="column">
                  <wp:posOffset>-1068070</wp:posOffset>
                </wp:positionH>
                <wp:positionV relativeFrom="paragraph">
                  <wp:posOffset>2009140</wp:posOffset>
                </wp:positionV>
                <wp:extent cx="1072515" cy="584835"/>
                <wp:effectExtent l="0" t="0" r="0" b="0"/>
                <wp:wrapNone/>
                <wp:docPr id="10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after="0" w:line="1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 w:eastAsia="zh-CN"/>
                              </w:rPr>
                              <w:t>First bucket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84.1pt;margin-top:158.2pt;height:46.05pt;width:84.45pt;z-index:-1490265088;mso-width-relative:page;mso-height-relative:page;" filled="f" stroked="f" coordsize="21600,21600" o:gfxdata="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tclJYtcAAAAJAQAADwAAAAAAAAABACAA&#10;AAAiAAAAZHJzL2Rvd25yZXYueG1sUEsBAhQAFAAAAAgAh07iQAOZpQOcAQAADQ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after="0" w:line="1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32"/>
                          <w:szCs w:val="32"/>
                          <w:vertAlign w:val="subscript"/>
                          <w:lang w:val="en-US" w:eastAsia="zh-CN"/>
                        </w:rPr>
                        <w:t>First bucket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713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6501130</wp:posOffset>
                </wp:positionV>
                <wp:extent cx="958850" cy="320040"/>
                <wp:effectExtent l="1270" t="19685" r="11430" b="22225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0"/>
                      </wps:cNvCnPr>
                      <wps:spPr>
                        <a:xfrm flipV="1">
                          <a:off x="1055370" y="5822315"/>
                          <a:ext cx="958850" cy="320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4.75pt;margin-top:511.9pt;height:25.2pt;width:75.5pt;z-index:1846747136;mso-width-relative:page;mso-height-relative:page;" filled="f" stroked="t" coordsize="21600,21600" o:gfxdata="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qcMvZAAAADQEAAA8AAAAAAAAA&#10;AQAgAAAAIgAAAGRycy9kb3ducmV2LnhtbFBLAQIUABQAAAAIAIdO4kC7OfPIEAIAANY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1801472" behindDoc="0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5" name="椭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pt;margin-top:496.5pt;height:11.9pt;width:13.75pt;z-index:-1993165824;v-text-anchor:middle;mso-width-relative:page;mso-height-relative:page;" fillcolor="#FF0000" filled="t" stroked="f" coordsize="21600,21600" o:gfxdata="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M0osM3ikH1+/ff/ymeQI9Ol9nKPs1t+Eoxdh5mYP&#10;Mpj8jTbIoWh696CpOCTCEaxPpycTIHOk6lldvyyaV4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zNbgzZAAAADAEAAA8AAAAAAAAAAQAgAAAAIgAAAGRycy9kb3ducmV2LnhtbFBLAQIUABQAAAAI&#10;AIdO4kD1Unt9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9281433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6305550</wp:posOffset>
                </wp:positionV>
                <wp:extent cx="174625" cy="151130"/>
                <wp:effectExtent l="0" t="0" r="15875" b="1270"/>
                <wp:wrapNone/>
                <wp:docPr id="254" name="椭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496.5pt;height:11.9pt;width:13.75pt;z-index:492814336;v-text-anchor:middle;mso-width-relative:page;mso-height-relative:page;" fillcolor="#FF0000" filled="t" stroked="f" coordsize="21600,21600" o:gfxdata="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xJEuzaAAAADAEAAA8AAAAAAAAAAQAgAAAAIgAAAGRycy9kb3ducmV2LnhtbFBLAQIUABQA&#10;AAAIAIdO4kBcvU6l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60644352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6291580</wp:posOffset>
                </wp:positionV>
                <wp:extent cx="174625" cy="151130"/>
                <wp:effectExtent l="0" t="0" r="15875" b="1270"/>
                <wp:wrapNone/>
                <wp:docPr id="250" name="椭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65pt;margin-top:495.4pt;height:11.9pt;width:13.75pt;z-index:2060644352;v-text-anchor:middle;mso-width-relative:page;mso-height-relative:page;" fillcolor="#FF0000" filled="t" stroked="f" coordsize="21600,21600" o:gfxdata="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w8qkrZAAAADAEAAA8AAAAAAAAAAQAgAAAAIgAAAGRycy9kb3ducmV2LnhtbFBLAQIUABQAAAAI&#10;AIdO4kB6D3tz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80465510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5832475</wp:posOffset>
                </wp:positionV>
                <wp:extent cx="10668000" cy="1026160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0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247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8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05pt;margin-top:459.25pt;height:80.8pt;width:840pt;z-index:-1490312192;mso-width-relative:page;mso-height-relative:page;" coordorigin="1954,10886" coordsize="8307,1616" o:gfxdata="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taqFub4AAADc&#10;AAAADwAAAGRycy9kb3ducmV2LnhtbEWPT4vCMBTE78J+h/AEL6KprrjSNXpYKvTgxT/IHh/N27TY&#10;vJQmWvXTmwXB4zAzv2GW65utxZVaXzlWMBknIIgLpys2Co6HzWgBwgdkjbVjUnAnD+vVR2+JqXYd&#10;7+i6D0ZECPsUFZQhNKmUvijJoh+7hjh6f661GKJsjdQtdhFuazlNkrm0WHFcKLGhn5KK8/5iFXw+&#10;frduiNm8y0yR3c0pd3TIlRr0J8k3iEC38A6/2rlWMJ19wf+ZeAT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qFu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xDURy7wAAADc&#10;AAAADwAAAGRycy9kb3ducmV2LnhtbEVPz2vCMBS+D/wfwhN2GWuqjiLV6EE66MHL2jE8Ppq3tNi8&#10;lCZa9a9fDsKOH9/v7f5me3Gl0XeOFSySFARx43THRsF3/fm+BuEDssbeMSm4k4f9bvayxVy7ib/o&#10;WgUjYgj7HBW0IQy5lL5pyaJP3EAcuV83WgwRjkbqEacYbnu5TNNMWuw4NrQ40KGl5lxdrILV43R0&#10;b1hkU2Ga4m5+Skd1qdTrfJFuQAS6hX/x011qBcuPuDaeiUd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1Ec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10964480" behindDoc="0" locked="0" layoutInCell="1" allowOverlap="1">
                <wp:simplePos x="0" y="0"/>
                <wp:positionH relativeFrom="column">
                  <wp:posOffset>4926330</wp:posOffset>
                </wp:positionH>
                <wp:positionV relativeFrom="paragraph">
                  <wp:posOffset>6307455</wp:posOffset>
                </wp:positionV>
                <wp:extent cx="174625" cy="151130"/>
                <wp:effectExtent l="0" t="0" r="15875" b="1270"/>
                <wp:wrapNone/>
                <wp:docPr id="253" name="椭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9pt;margin-top:496.65pt;height:11.9pt;width:13.75pt;z-index:1410964480;v-text-anchor:middle;mso-width-relative:page;mso-height-relative:page;" fillcolor="#FF0000" filled="t" stroked="f" coordsize="21600,21600" o:gfxdata="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z4TmnaAAAADAEAAA8AAAAAAAAAAQAgAAAAIgAAAGRycy9kb3ducmV2LnhtbFBLAQIUABQA&#10;AAAIAIdO4kDAOVTA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78794496" behindDoc="0" locked="0" layoutInCell="1" allowOverlap="1">
                <wp:simplePos x="0" y="0"/>
                <wp:positionH relativeFrom="column">
                  <wp:posOffset>4150360</wp:posOffset>
                </wp:positionH>
                <wp:positionV relativeFrom="paragraph">
                  <wp:posOffset>6310630</wp:posOffset>
                </wp:positionV>
                <wp:extent cx="174625" cy="151130"/>
                <wp:effectExtent l="0" t="0" r="15875" b="1270"/>
                <wp:wrapNone/>
                <wp:docPr id="252" name="椭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6.8pt;margin-top:496.9pt;height:11.9pt;width:13.75pt;z-index:-1316172800;v-text-anchor:middle;mso-width-relative:page;mso-height-relative:page;" fillcolor="#FF0000" filled="t" stroked="f" coordsize="21600,21600" o:gfxdata="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bZSifaAAAADAEAAA8AAAAAAAAAAQAgAAAAIgAAAGRycy9kb3ducmV2LnhtbFBLAQIUABQA&#10;AAAIAIdO4kBp1mEY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15225856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6288405</wp:posOffset>
                </wp:positionV>
                <wp:extent cx="174625" cy="151130"/>
                <wp:effectExtent l="0" t="0" r="15875" b="1270"/>
                <wp:wrapNone/>
                <wp:docPr id="251" name="椭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pt;margin-top:495.15pt;height:11.9pt;width:13.75pt;z-index:1615225856;v-text-anchor:middle;mso-width-relative:page;mso-height-relative:page;" fillcolor="#FF0000" filled="t" stroked="f" coordsize="21600,21600" o:gfxdata="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0Dwn2gAAAAwBAAAPAAAAAAAAAAEAIAAAACIAAABkcnMvZG93bnJldi54bWxQSwECFAAUAAAA&#10;CACHTuJA0+BOq1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44189542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4769485</wp:posOffset>
                </wp:positionV>
                <wp:extent cx="5274945" cy="1026160"/>
                <wp:effectExtent l="0" t="0" r="0" b="0"/>
                <wp:wrapNone/>
                <wp:docPr id="135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45" cy="1026160"/>
                          <a:chOff x="1954" y="10886"/>
                          <a:chExt cx="8307" cy="1616"/>
                        </a:xfrm>
                      </wpg:grpSpPr>
                      <pic:pic xmlns:pic="http://schemas.openxmlformats.org/drawingml/2006/picture">
                        <pic:nvPicPr>
                          <pic:cNvPr id="136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" y="10888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图片 8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35" y="10886"/>
                            <a:ext cx="5326" cy="1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4pt;margin-top:375.55pt;height:80.8pt;width:415.35pt;z-index:-853071872;mso-width-relative:page;mso-height-relative:page;" coordorigin="1954,10886" coordsize="8307,1616" o:gfxdata="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">
                <o:lock v:ext="edit" aspectratio="f"/>
                <v:shape id="图片 810" o:spid="_x0000_s1026" o:spt="75" type="#_x0000_t75" style="position:absolute;left:1954;top:10888;height:1614;width:5326;" filled="f" o:preferrelative="t" stroked="f" coordsize="21600,21600" o:gfxdata="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xTI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810" o:spid="_x0000_s1026" o:spt="75" type="#_x0000_t75" style="position:absolute;left:4935;top:10886;height:1614;width:5326;" filled="f" o:preferrelative="t" stroked="f" coordsize="21600,21600" o:gfxdata="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Ti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48160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6821170</wp:posOffset>
                </wp:positionV>
                <wp:extent cx="534670" cy="30670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4575" y="7259955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rev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pt;margin-top:537.1pt;height:24.15pt;width:42.1pt;z-index:1846748160;mso-width-relative:page;mso-height-relative:page;" filled="f" stroked="f" coordsize="21600,21600" o:gfxdata="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fjhSdwAAAAMAQAADwAAAAAAAAABACAAAAAiAAAAZHJzL2Rvd25yZXYueG1sUEsB&#10;AhQAFAAAAAgAh07iQP/V14QqAgAAJw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rev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6128" behindDoc="0" locked="0" layoutInCell="1" allowOverlap="1">
                <wp:simplePos x="0" y="0"/>
                <wp:positionH relativeFrom="column">
                  <wp:posOffset>-1245235</wp:posOffset>
                </wp:positionH>
                <wp:positionV relativeFrom="paragraph">
                  <wp:posOffset>6217920</wp:posOffset>
                </wp:positionV>
                <wp:extent cx="1290320" cy="926465"/>
                <wp:effectExtent l="6350" t="6350" r="17780" b="19685"/>
                <wp:wrapNone/>
                <wp:docPr id="245" name="矩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05pt;margin-top:489.6pt;height:72.95pt;width:101.6pt;z-index:-1490311168;v-text-anchor:middle;mso-width-relative:page;mso-height-relative:page;" fillcolor="#FFFFFF [3212]" filled="t" stroked="t" coordsize="21600,21600" o:gfxdata="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JsaKT2QAAAAsB&#10;AAAPAAAAAAAAAAEAIAAAACIAAABkcnMvZG93bnJldi54bWxQSwECFAAUAAAACACHTuJA61QZTlMC&#10;AACqBAAADgAAAAAAAAABACAAAAAo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58176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5762625</wp:posOffset>
                </wp:positionV>
                <wp:extent cx="1290320" cy="926465"/>
                <wp:effectExtent l="6350" t="6350" r="17780" b="19685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6.35pt;margin-top:453.75pt;height:72.95pt;width:101.6pt;z-index:-1490309120;v-text-anchor:middle;mso-width-relative:page;mso-height-relative:page;" fillcolor="#FFFFFF [3212]" filled="t" stroked="t" coordsize="21600,21600" o:gfxdata="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70P1PaAAAADQEA&#10;AA8AAAAAAAAAAQAgAAAAIgAAAGRycy9kb3ducmV2LnhtbFBLAQIUABQAAAAIAIdO4kDYKOGeUQIA&#10;AKoEAAAOAAAAAAAAAAEAIAAAACkBAABkcnMvZTJvRG9jLnhtbFBLBQYAAAAABgAGAFkBAADsBQAA&#10;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1248" behindDoc="0" locked="0" layoutInCell="1" allowOverlap="1">
                <wp:simplePos x="0" y="0"/>
                <wp:positionH relativeFrom="column">
                  <wp:posOffset>5568315</wp:posOffset>
                </wp:positionH>
                <wp:positionV relativeFrom="paragraph">
                  <wp:posOffset>1851660</wp:posOffset>
                </wp:positionV>
                <wp:extent cx="1290320" cy="926465"/>
                <wp:effectExtent l="6350" t="6350" r="17780" b="19685"/>
                <wp:wrapNone/>
                <wp:docPr id="242" name="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11315" y="2766060"/>
                          <a:ext cx="1290320" cy="926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8.45pt;margin-top:145.8pt;height:72.95pt;width:101.6pt;z-index:-1490306048;v-text-anchor:middle;mso-width-relative:page;mso-height-relative:page;" fillcolor="#FFFFFF [3212]" filled="t" stroked="t" coordsize="21600,21600" o:gfxdata="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/+a+02gAAAAwBAAAPAAAAAAAAAAEAIAAAACIAAABkcnMvZG93bnJldi54bWxQSwECFAAUAAAA&#10;CACHTuJAdUIu014CAAC2BAAADgAAAAAAAAABACAAAAAp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630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2638425</wp:posOffset>
                </wp:positionV>
                <wp:extent cx="212090" cy="165100"/>
                <wp:effectExtent l="3175" t="0" r="13335" b="635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" cy="16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.35pt;margin-top:207.75pt;height:13pt;width:16.7pt;z-index:-1490260992;mso-width-relative:page;mso-height-relative:page;" filled="f" stroked="t" coordsize="21600,21600" o:gfxdata="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VfhnvXAAAACQEAAA8AAAAAAAAAAQAgAAAAIgAAAGRycy9kb3ducmV2LnhtbFBLAQIU&#10;ABQAAAAIAIdO4kBeEqzR9AEAAKI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9376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2705735</wp:posOffset>
                </wp:positionV>
                <wp:extent cx="534670" cy="306705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rev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213.05pt;height:24.15pt;width:42.1pt;z-index:-1490257920;mso-width-relative:page;mso-height-relative:page;" filled="f" stroked="f" coordsize="21600,21600" o:gfxdata="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YA/L4&#10;2wAAAAoBAAAPAAAAAAAAAAEAIAAAACIAAABkcnMvZG93bnJldi54bWxQSwECFAAUAAAACACHTuJA&#10;70oqhR4CAAAZ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rev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4320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2166620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2.5pt;margin-top:170.6pt;height:84.65pt;width:88.25pt;z-index:-1490302976;v-text-anchor:middle;mso-width-relative:page;mso-height-relative:page;" fillcolor="#FFFFFF [3212]" filled="t" stroked="f" coordsize="21600,21600" o:gfxdata="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nBybdoAAAAL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0224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1806575</wp:posOffset>
            </wp:positionV>
            <wp:extent cx="8703310" cy="1009015"/>
            <wp:effectExtent l="0" t="0" r="2540" b="635"/>
            <wp:wrapNone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331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182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5283200</wp:posOffset>
                </wp:positionV>
                <wp:extent cx="174625" cy="151130"/>
                <wp:effectExtent l="0" t="0" r="15875" b="127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75pt;margin-top:416pt;height:11.9pt;width:13.75pt;z-index:-1788905472;v-text-anchor:middle;mso-width-relative:page;mso-height-relative:page;" fillcolor="#FF0000" filled="t" stroked="f" coordsize="21600,21600" o:gfxdata="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Y2MvbXAAAACQEAAA8AAAAAAAAAAQAgAAAAIgAAAGRycy9kb3ducmV2LnhtbFBLAQIUABQAAAAI&#10;AIdO4kAhPW9OYAIAAKQ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4656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5270500</wp:posOffset>
                </wp:positionV>
                <wp:extent cx="174625" cy="151130"/>
                <wp:effectExtent l="0" t="0" r="15875" b="1270"/>
                <wp:wrapNone/>
                <wp:docPr id="233" name="椭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65pt;margin-top:415pt;height:11.9pt;width:13.75pt;z-index:-1788912640;v-text-anchor:middle;mso-width-relative:page;mso-height-relative:page;" fillcolor="#FF0000" filled="t" stroked="f" coordsize="21600,21600" o:gfxdata="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8z9kAAAALAQAADwAAAAAAAAABACAAAAAiAAAAZHJzL2Rvd25yZXYueG1sUEsBAhQAFAAA&#10;AAgAh07iQIjSWpZ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7488" behindDoc="0" locked="0" layoutInCell="1" allowOverlap="1">
                <wp:simplePos x="0" y="0"/>
                <wp:positionH relativeFrom="column">
                  <wp:posOffset>5266055</wp:posOffset>
                </wp:positionH>
                <wp:positionV relativeFrom="paragraph">
                  <wp:posOffset>5274310</wp:posOffset>
                </wp:positionV>
                <wp:extent cx="174625" cy="151130"/>
                <wp:effectExtent l="0" t="0" r="15875" b="1270"/>
                <wp:wrapNone/>
                <wp:docPr id="241" name="椭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65pt;margin-top:415.3pt;height:11.9pt;width:13.75pt;z-index:-1788919808;v-text-anchor:middle;mso-width-relative:page;mso-height-relative:page;" fillcolor="#FF0000" filled="t" stroked="f" coordsize="21600,21600" o:gfxdata="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QZxKHZAAAACwEAAA8AAAAAAAAAAQAgAAAAIgAAAGRycy9kb3ducmV2LnhtbFBLAQIUABQAAAAI&#10;AIdO4kBwzpwEXgIAAKQ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158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5283835</wp:posOffset>
                </wp:positionV>
                <wp:extent cx="174625" cy="151130"/>
                <wp:effectExtent l="0" t="0" r="15875" b="1270"/>
                <wp:wrapNone/>
                <wp:docPr id="237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53.9pt;margin-top:416.05pt;height:11.9pt;width:13.75pt;z-index:-1788915712;v-text-anchor:middle;mso-width-relative:page;mso-height-relative:page;" fillcolor="#FF0000" filled="t" stroked="f" coordsize="21600,21600" o:gfxdata="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Fc+ItoAAAALAQAADwAAAAAAAAABACAAAAAiAAAAZHJzL2Rvd25yZXYueG1sUEsBAhQA&#10;FAAAAAgAh07iQH1yht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953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39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24pt;margin-top:415.9pt;height:11.9pt;width:13.75pt;z-index:-1788917760;v-text-anchor:middle;mso-width-relative:page;mso-height-relative:page;" fillcolor="#FF0000" filled="t" stroked="f" coordsize="21600,21600" o:gfxdata="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jzCg9oAAAALAQAADwAAAAAAAAABACAAAAAiAAAAZHJzL2Rvd25yZXYueG1sUEsBAhQA&#10;FAAAAAgAh07iQKolYGF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5363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2pt;margin-top:415.95pt;height:11.9pt;width:13.75pt;z-index:-1788913664;v-text-anchor:middle;mso-width-relative:page;mso-height-relative:page;" fillcolor="#FF0000" filled="t" stroked="f" coordsize="21600,21600" o:gfxdata="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FNL9R2AAAAAsBAAAPAAAAAAAAAAEAIAAAACIAAABkcnMvZG93bnJldi54bWxQSwECFAAUAAAA&#10;CACHTuJAB49amGACAACk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48512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5269865</wp:posOffset>
                </wp:positionV>
                <wp:extent cx="174625" cy="151130"/>
                <wp:effectExtent l="0" t="0" r="15875" b="1270"/>
                <wp:wrapNone/>
                <wp:docPr id="240" name="椭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2pt;margin-top:414.95pt;height:11.9pt;width:13.75pt;z-index:-1788918784;v-text-anchor:middle;mso-width-relative:page;mso-height-relative:page;" fillcolor="#FF0000" filled="t" stroked="f" coordsize="21600,21600" o:gfxdata="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vvmS2gAAAAsBAAAPAAAAAAAAAAEAIAAAACIAAABkcnMvZG93bnJldi54bWxQSwECFAAUAAAA&#10;CACHTuJA2SGp3F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2848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5273675</wp:posOffset>
                </wp:positionV>
                <wp:extent cx="174625" cy="151130"/>
                <wp:effectExtent l="0" t="0" r="15875" b="1270"/>
                <wp:wrapNone/>
                <wp:docPr id="231" name="椭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2pt;margin-top:415.25pt;height:11.9pt;width:13.75pt;z-index:-1788904448;v-text-anchor:middle;mso-width-relative:page;mso-height-relative:page;" fillcolor="#FF0000" filled="t" stroked="f" coordsize="21600,21600" o:gfxdata="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5Uxx82gAAAAsBAAAPAAAAAAAAAAEAIAAAACIAAABkcnMvZG93bnJldi54bWxQSwECFAAUAAAA&#10;CACHTuJAmwtA/V4CAACk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7968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5281930</wp:posOffset>
                </wp:positionV>
                <wp:extent cx="174625" cy="151130"/>
                <wp:effectExtent l="0" t="0" r="15875" b="1270"/>
                <wp:wrapNone/>
                <wp:docPr id="226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65pt;margin-top:415.9pt;height:11.9pt;width:13.75pt;z-index:-1788899328;v-text-anchor:middle;mso-width-relative:page;mso-height-relative:page;" fillcolor="#FF0000" filled="t" stroked="f" coordsize="21600,21600" o:gfxdata="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23R0NkAAAALAQAADwAAAAAAAAABACAAAAAiAAAAZHJzL2Rvd25yZXYueG1sUEsBAhQAFAAA&#10;AAgAh07iQKShiDd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6944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5282565</wp:posOffset>
                </wp:positionV>
                <wp:extent cx="174625" cy="151130"/>
                <wp:effectExtent l="0" t="0" r="15875" b="1270"/>
                <wp:wrapNone/>
                <wp:docPr id="227" name="椭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9pt;margin-top:415.95pt;height:11.9pt;width:13.75pt;z-index:-1788900352;v-text-anchor:middle;mso-width-relative:page;mso-height-relative:page;" fillcolor="#FF0000" filled="t" stroked="f" coordsize="21600,21600" o:gfxdata="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oGYuXaAAAACwEAAA8AAAAAAAAAAQAgAAAAIgAAAGRycy9kb3ducmV2LnhtbFBLAQIUABQA&#10;AAAIAIdO4kANTr3v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489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5293995</wp:posOffset>
                </wp:positionV>
                <wp:extent cx="174625" cy="151130"/>
                <wp:effectExtent l="0" t="0" r="15875" b="127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7pt;margin-top:416.85pt;height:11.9pt;width:13.75pt;z-index:-1788902400;v-text-anchor:middle;mso-width-relative:page;mso-height-relative:page;" fillcolor="#FF0000" filled="t" stroked="f" coordsize="21600,21600" o:gfxdata="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QBQeNoAAAALAQAADwAAAAAAAAABACAAAAAiAAAAZHJzL2Rvd25yZXYueG1sUEsBAhQAFAAA&#10;AAgAh07iQJyovf1fAgAApA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63872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5287645</wp:posOffset>
                </wp:positionV>
                <wp:extent cx="174625" cy="151130"/>
                <wp:effectExtent l="0" t="0" r="15875" b="1270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55pt;margin-top:416.35pt;height:11.9pt;width:13.75pt;z-index:-1788903424;v-text-anchor:middle;mso-width-relative:page;mso-height-relative:page;" fillcolor="#FF0000" filled="t" stroked="f" coordsize="21600,21600" o:gfxdata="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w&#10;oJv32AAAAAsBAAAPAAAAAAAAAAEAIAAAACIAAABkcnMvZG93bnJldi54bWxQSwECFAAUAAAACACH&#10;TuJAMuR1JV0CAACkBAAADgAAAAAAAAABACAAAAAnAQAAZHJzL2Uyb0RvYy54bWxQSwUGAAAAAAYA&#10;BgBZAQAA9g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0607001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5281295</wp:posOffset>
                </wp:positionV>
                <wp:extent cx="174625" cy="151130"/>
                <wp:effectExtent l="0" t="0" r="15875" b="127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15pt;margin-top:415.85pt;height:11.9pt;width:13.75pt;z-index:-1788897280;v-text-anchor:middle;mso-width-relative:page;mso-height-relative:page;" fillcolor="#FF0000" filled="t" stroked="f" coordsize="21600,21600" o:gfxdata="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V3VnNkAAAALAQAADwAAAAAAAAABACAAAAAiAAAAZHJzL2Rvd25yZXYueG1sUEsBAhQAFAAA&#10;AAgAh07iQCv8iDlgAgAAp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2316569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5027295</wp:posOffset>
                </wp:positionV>
                <wp:extent cx="5715" cy="330835"/>
                <wp:effectExtent l="13970" t="0" r="18415" b="1270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7pt;margin-top:395.85pt;height:26.05pt;width:0.45pt;z-index:-171801600;mso-width-relative:page;mso-height-relative:page;" filled="f" stroked="t" coordsize="21600,21600" o:gfxdata="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LZEql2wAAAAsBAAAPAAAAAAAAAAEA&#10;IAAAACIAAABkcnMvZG93bnJldi54bWxQSwECFAAUAAAACACHTuJAuOmyi9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63922688" behindDoc="0" locked="0" layoutInCell="1" allowOverlap="1">
                <wp:simplePos x="0" y="0"/>
                <wp:positionH relativeFrom="column">
                  <wp:posOffset>4973955</wp:posOffset>
                </wp:positionH>
                <wp:positionV relativeFrom="paragraph">
                  <wp:posOffset>5014595</wp:posOffset>
                </wp:positionV>
                <wp:extent cx="5715" cy="330835"/>
                <wp:effectExtent l="13970" t="0" r="18415" b="1270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1.65pt;margin-top:394.85pt;height:26.05pt;width:0.45pt;z-index:-831044608;mso-width-relative:page;mso-height-relative:page;" filled="f" stroked="t" coordsize="21600,21600" o:gfxdata="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XonDdoAAAALAQAADwAAAAAAAAABACAA&#10;AAAiAAAAZHJzL2Rvd25yZXYueG1sUEsBAhQAFAAAAAgAh07iQNiCrwP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10900224" behindDoc="0" locked="0" layoutInCell="1" allowOverlap="1">
                <wp:simplePos x="0" y="0"/>
                <wp:positionH relativeFrom="column">
                  <wp:posOffset>226060</wp:posOffset>
                </wp:positionH>
                <wp:positionV relativeFrom="paragraph">
                  <wp:posOffset>5405755</wp:posOffset>
                </wp:positionV>
                <wp:extent cx="386080" cy="119380"/>
                <wp:effectExtent l="1270" t="21590" r="12700" b="11430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8pt;margin-top:425.65pt;height:9.4pt;width:30.4pt;z-index:910900224;mso-width-relative:page;mso-height-relative:page;" filled="f" stroked="t" coordsize="21600,21600" o:gfxdata="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4MXxnZAAAACQEAAA8AAAAAAAAAAQAgAAAAIgAAAGRycy9kb3ducmV2LnhtbFBLAQIU&#10;ABQAAAAIAIdO4kDzuBr28gEAAKIDAAAOAAAAAAAAAAEAIAAAACg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2672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5487670</wp:posOffset>
                </wp:positionV>
                <wp:extent cx="534670" cy="3067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85pt;margin-top:432.1pt;height:24.15pt;width:42.1pt;z-index:1846812672;mso-width-relative:page;mso-height-relative:page;" filled="f" stroked="f" coordsize="21600,21600" o:gfxdata="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PIJ2Pb&#10;AAAACgEAAA8AAAAAAAAAAQAgAAAAIgAAAGRycy9kb3ducmV2LnhtbFBLAQIUABQAAAAIAIdO4kDM&#10;gA3U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1071104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4650740</wp:posOffset>
                </wp:positionV>
                <wp:extent cx="534670" cy="306705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>syn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9pt;margin-top:366.2pt;height:24.15pt;width:42.1pt;z-index:-684256256;mso-width-relative:page;mso-height-relative:page;" filled="f" stroked="f" coordsize="21600,21600" o:gfxdata="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mgMMXa&#10;AAAACQEAAA8AAAAAAAAAAQAgAAAAIgAAAGRycy9kb3ducmV2LnhtbFBLAQIUABQAAAAIAIdO4kC1&#10;5ucpHgIAABs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>syn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555584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4370705</wp:posOffset>
                </wp:positionV>
                <wp:extent cx="13335" cy="800100"/>
                <wp:effectExtent l="0" t="0" r="0" b="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65pt;margin-top:344.15pt;height:63pt;width:1.05pt;z-index:2015555584;mso-width-relative:page;mso-height-relative:page;" filled="f" stroked="t" coordsize="21600,21600" o:gfxdata="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+BzWzZAAAACwEAAA8AAAAAAAAAAQAg&#10;AAAAIgAAAGRycy9kb3ducmV2LnhtbFBLAQIUABQAAAAIAIdO4kCpCLgZ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232471040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4295140</wp:posOffset>
                </wp:positionV>
                <wp:extent cx="13335" cy="800100"/>
                <wp:effectExtent l="0" t="0" r="0" b="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8001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0.6pt;margin-top:338.2pt;height:63pt;width:1.05pt;z-index:1232471040;mso-width-relative:page;mso-height-relative:page;" filled="f" stroked="t" coordsize="21600,21600" o:gfxdata="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Vy4vTZAAAACwEAAA8AAAAAAAAAAQAg&#10;AAAAIgAAAGRycy9kb3ducmV2LnhtbFBLAQIUABQAAAAIAIdO4kD+5QQG1AEAAHMDAAAOAAAAAAAA&#10;AAEAIAAAACgBAABkcnMvZTJvRG9jLnhtbFBLBQYAAAAABgAGAFkBAABu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4206412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4326255</wp:posOffset>
                </wp:positionV>
                <wp:extent cx="0" cy="864235"/>
                <wp:effectExtent l="5080" t="0" r="13970" b="1206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2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15pt;margin-top:340.65pt;height:68.05pt;width:0pt;z-index:742064128;mso-width-relative:page;mso-height-relative:page;" filled="f" stroked="t" coordsize="21600,21600" o:gfxdata="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ngtr+1wAAAAsBAAAPAAAAAAAAAAEAIAAAACIAAABkcnMvZG93&#10;bnJldi54bWxQSwECFAAUAAAACACHTuJAvtNO78gBAABlAwAADgAAAAAAAAABACAAAAAmAQAAZHJz&#10;L2Uyb0RvYy54bWxQSwUGAAAAAAYABgBZAQAAYAUAAAAA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3474176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2225675</wp:posOffset>
                </wp:positionV>
                <wp:extent cx="199390" cy="172085"/>
                <wp:effectExtent l="0" t="0" r="10160" b="1841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45pt;margin-top:175.25pt;height:13.55pt;width:15.7pt;z-index:1034741760;v-text-anchor:middle;mso-width-relative:page;mso-height-relative:page;" fillcolor="#FF0000" filled="t" stroked="f" coordsize="21600,21600" o:gfxdata="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ueJ42gAAAAsBAAAPAAAAAAAAAAEAIAAAACIAAABkcnMvZG93bnJldi54bWxQSwECFAAU&#10;AAAACACHTuJA9ZkJ4G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683520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2214245</wp:posOffset>
                </wp:positionV>
                <wp:extent cx="199390" cy="172085"/>
                <wp:effectExtent l="0" t="0" r="10160" b="1841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9pt;margin-top:174.35pt;height:13.55pt;width:15.7pt;z-index:200683520;v-text-anchor:middle;mso-width-relative:page;mso-height-relative:page;" fillcolor="#FF0000" filled="t" stroked="f" coordsize="21600,21600" o:gfxdata="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TPk29oAAAALAQAADwAAAAAAAAABACAAAAAiAAAAZHJzL2Rvd25yZXYueG1sUEsBAhQA&#10;FAAAAAgAh07iQGkdE4V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6162944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2237740</wp:posOffset>
                </wp:positionV>
                <wp:extent cx="199390" cy="172085"/>
                <wp:effectExtent l="0" t="0" r="10160" b="1841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4pt;margin-top:176.2pt;height:13.55pt;width:15.7pt;z-index:-633337856;v-text-anchor:middle;mso-width-relative:page;mso-height-relative:page;" fillcolor="#FF0000" filled="t" stroked="f" coordsize="21600,21600" o:gfxdata="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Pvc6+2QAAAAsBAAAPAAAAAAAAAAEAIAAAACIAAABkcnMvZG93bnJldi54bWxQSwECFAAU&#10;AAAACACHTuJAwPImX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9680" behindDoc="0" locked="0" layoutInCell="1" allowOverlap="1">
                <wp:simplePos x="0" y="0"/>
                <wp:positionH relativeFrom="column">
                  <wp:posOffset>3692525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0.75pt;margin-top:87.45pt;height:26.05pt;width:0.45pt;z-index:-1490287616;mso-width-relative:page;mso-height-relative:page;" filled="f" stroked="t" coordsize="21600,21600" o:gfxdata="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JT/T2wAAAAsBAAAPAAAAAAAAAAEA&#10;IAAAACIAAABkcnMvZG93bnJldi54bWxQSwECFAAUAAAACACHTuJAloVekdMBAAB0AwAADgAAAAAA&#10;AAABACAAAAAqAQAAZHJzL2Uyb0RvYy54bWxQSwUGAAAAAAYABgBZAQAAb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550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5" name="椭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5pt;margin-top:107.55pt;height:13.55pt;width:15.7pt;z-index:1085655040;v-text-anchor:middle;mso-width-relative:page;mso-height-relative:page;" fillcolor="#FF0000" filled="t" stroked="f" coordsize="21600,21600" o:gfxdata="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KYrW2wAAAAsBAAAPAAAAAAAAAAEAIAAAACIAAABkcnMvZG93bnJldi54bWxQSwECFAAUAAAA&#10;CACHTuJA/1jul10CAACkBAAADgAAAAAAAAABACAAAAAq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6480" behindDoc="0" locked="0" layoutInCell="1" allowOverlap="1">
                <wp:simplePos x="0" y="0"/>
                <wp:positionH relativeFrom="column">
                  <wp:posOffset>4878070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1pt;margin-top:106.85pt;height:13.55pt;width:15.7pt;z-index:1085716480;v-text-anchor:middle;mso-width-relative:page;mso-height-relative:page;" fillcolor="#FF0000" filled="t" stroked="f" coordsize="21600,21600" o:gfxdata="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saGMdoAAAALAQAADwAAAAAAAAABACAAAAAiAAAAZHJzL2Rvd25yZXYueG1sUEsBAhQA&#10;FAAAAAgAh07iQEVuwSR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545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7pt;margin-top:106.15pt;height:13.55pt;width:15.7pt;z-index:1085715456;v-text-anchor:middle;mso-width-relative:page;mso-height-relative:page;" fillcolor="#FF0000" filled="t" stroked="f" coordsize="21600,21600" o:gfxdata="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mNgWdoAAAALAQAADwAAAAAAAAABACAAAAAiAAAAZHJzL2Rvd25yZXYueG1sUEsBAhQA&#10;FAAAAAgAh07iQOyB9PxiAgAApAQAAA4AAAAAAAAAAQAgAAAAKQEAAGRycy9lMm9Eb2MueG1sUEsF&#10;BgAAAAAGAAYAWQEAAP0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4432" behindDoc="0" locked="0" layoutInCell="1" allowOverlap="1">
                <wp:simplePos x="0" y="0"/>
                <wp:positionH relativeFrom="column">
                  <wp:posOffset>3942715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45pt;margin-top:106.85pt;height:13.55pt;width:15.7pt;z-index:1085714432;v-text-anchor:middle;mso-width-relative:page;mso-height-relative:page;" fillcolor="#FF0000" filled="t" stroked="f" coordsize="21600,21600" o:gfxdata="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rGO22gAAAAsBAAAPAAAAAAAAAAEAIAAAACIAAABkcnMvZG93bnJldi54bWxQSwECFAAU&#10;AAAACACHTuJAfWf07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340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1348105</wp:posOffset>
                </wp:positionV>
                <wp:extent cx="199390" cy="172085"/>
                <wp:effectExtent l="0" t="0" r="10160" b="18415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95pt;margin-top:106.15pt;height:13.55pt;width:15.7pt;z-index:1085713408;v-text-anchor:middle;mso-width-relative:page;mso-height-relative:page;" fillcolor="#FF0000" filled="t" stroked="f" coordsize="21600,21600" o:gfxdata="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n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f6wk2gAAAAsBAAAPAAAAAAAAAAEAIAAAACIAAABkcnMvZG93bnJldi54bWxQSwECFAAU&#10;AAAACACHTuJA1IjBN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238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1339215</wp:posOffset>
                </wp:positionV>
                <wp:extent cx="199390" cy="172085"/>
                <wp:effectExtent l="0" t="0" r="10160" b="1841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75pt;margin-top:105.45pt;height:13.55pt;width:15.7pt;z-index:1085712384;v-text-anchor:middle;mso-width-relative:page;mso-height-relative:page;" fillcolor="#FF0000" filled="t" stroked="f" coordsize="21600,21600" o:gfxdata="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k7CoLaAAAACwEAAA8AAAAAAAAAAQAgAAAAIgAAAGRycy9kb3ducmV2LnhtbFBLAQIUABQA&#10;AAAIAIdO4kDTKzw2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1360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1356360</wp:posOffset>
                </wp:positionV>
                <wp:extent cx="199390" cy="172085"/>
                <wp:effectExtent l="0" t="0" r="10160" b="18415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85pt;margin-top:106.8pt;height:13.55pt;width:15.7pt;z-index:1085711360;v-text-anchor:middle;mso-width-relative:page;mso-height-relative:page;" fillcolor="#FF0000" filled="t" stroked="f" coordsize="21600,21600" o:gfxdata="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dpswPaAAAACwEAAA8AAAAAAAAAAQAgAAAAIgAAAGRycy9kb3ducmV2LnhtbFBLAQIUABQA&#10;AAAIAIdO4kB6xAnuYAIAAKQ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1033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73" name="椭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25pt;margin-top:107.5pt;height:13.55pt;width:15.7pt;z-index:1085710336;v-text-anchor:middle;mso-width-relative:page;mso-height-relative:page;" fillcolor="#FF0000" filled="t" stroked="f" coordsize="21600,21600" o:gfxdata="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DrsvS2QAAAAsBAAAPAAAAAAAAAAEAIAAAACIAAABkcnMvZG93bnJldi54bWxQSwECFAAU&#10;AAAACACHTuJA/pDbrW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9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65pt;margin-top:106.85pt;height:13.55pt;width:15.7pt;z-index:1085709312;v-text-anchor:middle;mso-width-relative:page;mso-height-relative:page;" fillcolor="#FF0000" filled="t" stroked="f" coordsize="21600,21600" o:gfxdata="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Y/Cj2QAAAAsBAAAPAAAAAAAAAAEAIAAAACIAAABkcnMvZG93bnJldi54bWxQSwECFAAU&#10;AAAACACHTuJAcc3bo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708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1356995</wp:posOffset>
                </wp:positionV>
                <wp:extent cx="199390" cy="172085"/>
                <wp:effectExtent l="0" t="0" r="10160" b="18415"/>
                <wp:wrapNone/>
                <wp:docPr id="177" name="椭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5pt;margin-top:106.85pt;height:13.55pt;width:15.7pt;z-index:1085708288;v-text-anchor:middle;mso-width-relative:page;mso-height-relative:page;" fillcolor="#FF0000" filled="t" stroked="f" coordsize="21600,21600" o:gfxdata="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6Mwr2QAAAAsBAAAPAAAAAAAAAAEAIAAAACIAAABkcnMvZG93bnJldi54bWxQSwECFAAU&#10;AAAACACHTuJA2CLue2ICAACkBAAADgAAAAAAAAABACAAAAAo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2688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1358900</wp:posOffset>
                </wp:positionV>
                <wp:extent cx="199390" cy="172085"/>
                <wp:effectExtent l="0" t="0" r="10160" b="18415"/>
                <wp:wrapNone/>
                <wp:docPr id="181" name="椭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7pt;margin-top:107pt;height:13.55pt;width:15.7pt;z-index:1085682688;v-text-anchor:middle;mso-width-relative:page;mso-height-relative:page;" fillcolor="#FF0000" filled="t" stroked="f" coordsize="21600,21600" o:gfxdata="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m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QyjQmxK2bOT+beVAHtB1rHZX6VQuAEvT0odrxcpmH3aKGFXC5LGi2C&#10;h3Tt1l5k8Kybw+UuodKl+Y/qHEWjVSj9O65t3rWn95L1+Oey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nqrb2gAAAAsBAAAPAAAAAAAAAAEAIAAAACIAAABkcnMvZG93bnJldi54bWxQSwECFAAU&#10;AAAACACHTuJA2erbQW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8064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1365885</wp:posOffset>
                </wp:positionV>
                <wp:extent cx="199390" cy="172085"/>
                <wp:effectExtent l="0" t="0" r="10160" b="18415"/>
                <wp:wrapNone/>
                <wp:docPr id="182" name="椭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pt;margin-top:107.55pt;height:13.55pt;width:15.7pt;z-index:1085680640;v-text-anchor:middle;mso-width-relative:page;mso-height-relative:page;" fillcolor="#FF0000" filled="t" stroked="f" coordsize="21600,21600" o:gfxdata="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h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RzN12gAAAAsBAAAPAAAAAAAAAAEAIAAAACIAAABkcnMvZG93bnJldi54bWxQSwECFAAU&#10;AAAACACHTuJAY9z08m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961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1360170</wp:posOffset>
                </wp:positionV>
                <wp:extent cx="199390" cy="172085"/>
                <wp:effectExtent l="0" t="0" r="10160" b="18415"/>
                <wp:wrapNone/>
                <wp:docPr id="183" name="椭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15pt;margin-top:107.1pt;height:13.55pt;width:15.7pt;z-index:1085679616;v-text-anchor:middle;mso-width-relative:page;mso-height-relative:page;" fillcolor="#FF0000" filled="t" stroked="f" coordsize="21600,21600" o:gfxdata="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YPnTTYAAAACgEAAA8AAAAAAAAAAQAgAAAAIgAAAGRycy9kb3ducmV2LnhtbFBLAQIUABQA&#10;AAAIAIdO4kDKM8EqYgIAAKQEAAAOAAAAAAAAAAEAIAAAACc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5678592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1365250</wp:posOffset>
                </wp:positionV>
                <wp:extent cx="199390" cy="172085"/>
                <wp:effectExtent l="0" t="0" r="10160" b="18415"/>
                <wp:wrapNone/>
                <wp:docPr id="184" name="椭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3.3pt;margin-top:107.5pt;height:13.55pt;width:15.7pt;z-index:1085678592;v-text-anchor:middle;mso-width-relative:page;mso-height-relative:page;" fillcolor="#FF0000" filled="t" stroked="f" coordsize="21600,21600" o:gfxdata="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beoN2gAAAAsBAAAPAAAAAAAAAAEAIAAAACIAAABkcnMvZG93bnJldi54bWxQSwECFAAU&#10;AAAACACHTuJAVrfbT2ECAACkBAAADgAAAAAAAAABACAAAAApAQAAZHJzL2Uyb0RvYy54bWxQSwUG&#10;AAAAAAYABgBZAQAA/A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9600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4295775</wp:posOffset>
                </wp:positionV>
                <wp:extent cx="174625" cy="151130"/>
                <wp:effectExtent l="0" t="0" r="15875" b="1270"/>
                <wp:wrapNone/>
                <wp:docPr id="68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0" o:spid="_x0000_s1026" o:spt="3" type="#_x0000_t3" style="position:absolute;left:0pt;margin-left:386pt;margin-top:338.25pt;height:11.9pt;width:13.75pt;z-index:1846809600;v-text-anchor:middle;mso-width-relative:page;mso-height-relative:page;" fillcolor="#0070C0" filled="t" stroked="f" coordsize="21600,21600" o:gfxdata="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d2gFdkAAAALAQAADwAAAAAAAAABACAAAAAiAAAAZHJzL2Rvd25yZXYueG1sUEsBAhQAFAAAAAgA&#10;h07iQJDOKRxdAgAAowQAAA4AAAAAAAAAAQAgAAAAKAEAAGRycy9lMm9Eb2MueG1sUEsFBgAAAAAG&#10;AAYAWQEAAPc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2760704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4116705</wp:posOffset>
                </wp:positionV>
                <wp:extent cx="35560" cy="2731135"/>
                <wp:effectExtent l="4445" t="0" r="17145" b="1206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7311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2.05pt;margin-top:324.15pt;height:215.05pt;width:2.8pt;z-index:-1467360256;mso-width-relative:page;mso-height-relative:page;" filled="f" stroked="t" coordsize="21600,21600" o:gfxdata="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c+AvXYAAAADAEAAA8AAAAAAAAAAQAgAAAAIgAA&#10;AGRycy9kb3ducmV2LnhtbFBLAQIUABQAAAAIAIdO4kCFD5DhzwEAAGoDAAAOAAAAAAAAAAEAIAAA&#10;ACcBAABkcnMvZTJvRG9jLnhtbFBLBQYAAAAABgAGAFkBAABo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6768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65pt;margin-top:338.2pt;height:11.9pt;width:13.75pt;z-index:1846816768;v-text-anchor:middle;mso-width-relative:page;mso-height-relative:page;" fillcolor="#0070C0" filled="t" stroked="f" coordsize="21600,21600" o:gfxdata="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TErLe2gAAAAsBAAAPAAAAAAAAAAEAIAAAACIAAABkcnMvZG93bnJldi54bWxQSwECFAAUAAAA&#10;CACHTuJAr7YzL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79321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4071620</wp:posOffset>
                </wp:positionV>
                <wp:extent cx="10795" cy="2796540"/>
                <wp:effectExtent l="4445" t="0" r="22860" b="3810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49320" y="5915660"/>
                          <a:ext cx="10795" cy="2796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3pt;margin-top:320.6pt;height:220.2pt;width:0.85pt;z-index:1846793216;mso-width-relative:page;mso-height-relative:page;" filled="f" stroked="t" coordsize="21600,21600" o:gfxdata="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6RNdqtkAAAAMAQAADwAA&#10;AAAAAAABACAAAAAiAAAAZHJzL2Rvd25yZXYueG1sUEsBAhQAFAAAAAgAh07iQFlGkYvcAQAAdgMA&#10;AA4AAAAAAAAAAQAgAAAAKAEAAGRycy9lMm9Eb2MueG1sUEsFBgAAAAAGAAYAWQEAAHYFAAAAAA=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20288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5349240</wp:posOffset>
                </wp:positionV>
                <wp:extent cx="5497195" cy="19050"/>
                <wp:effectExtent l="0" t="38100" r="8255" b="19050"/>
                <wp:wrapNone/>
                <wp:docPr id="12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15.45pt;margin-top:421.2pt;height:1.5pt;width:432.85pt;z-index:-610347008;mso-width-relative:page;mso-height-relative:page;" filled="f" stroked="t" coordsize="21600,21600" o:gfxdata="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ce7pNoAAAAK&#10;AQAADwAAAAAAAAABACAAAAAiAAAAZHJzL2Rvd25yZXYueG1sUEsBAhQAFAAAAAgAh07iQPVYhdPh&#10;AQAAowMAAA4AAAAAAAAAAQAgAAAAKQ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22336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6376670</wp:posOffset>
                </wp:positionV>
                <wp:extent cx="5497195" cy="19050"/>
                <wp:effectExtent l="0" t="38100" r="8255" b="19050"/>
                <wp:wrapNone/>
                <wp:docPr id="13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75080" y="6330950"/>
                          <a:ext cx="5497195" cy="19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6.9pt;margin-top:502.1pt;height:1.5pt;width:432.85pt;z-index:-610344960;mso-width-relative:page;mso-height-relative:page;" filled="f" stroked="t" coordsize="21600,21600" o:gfxdata="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ZANb2wAAAAwBAAAPAAAAAAAAAAEAIAAAACIAAABkcnMvZG93bnJldi54bWxQSwECFAAU&#10;AAAACACHTuJAzs5Mk+4BAACvAwAADgAAAAAAAAABACAAAAAqAQAAZHJzL2Uyb0RvYy54bWxQSwUG&#10;AAAAAAYABgBZAQAAi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1846720512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3796030</wp:posOffset>
            </wp:positionV>
            <wp:extent cx="2904490" cy="1024890"/>
            <wp:effectExtent l="0" t="0" r="0" b="0"/>
            <wp:wrapNone/>
            <wp:docPr id="158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3770630" y="4717415"/>
                      <a:ext cx="29044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846721536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3793490</wp:posOffset>
            </wp:positionV>
            <wp:extent cx="2912745" cy="1024890"/>
            <wp:effectExtent l="0" t="0" r="0" b="0"/>
            <wp:wrapNone/>
            <wp:docPr id="199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1490980" y="4700905"/>
                      <a:ext cx="291274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700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5pt;margin-top:338.1pt;height:11.9pt;width:13.75pt;z-index:1846827008;v-text-anchor:middle;mso-width-relative:page;mso-height-relative:page;" fillcolor="#0070C0" filled="t" stroked="f" coordsize="21600,21600" o:gfxdata="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fX6CXYAAAACwEAAA8AAAAAAAAAAQAgAAAAIgAAAGRycy9kb3ducmV2LnhtbFBLAQIUABQAAAAI&#10;AIdO4kA7zNn/XwIAAKIEAAAOAAAAAAAAAAEAIAAAACc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4960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3pt;margin-top:338.15pt;height:11.9pt;width:13.75pt;z-index:1846824960;v-text-anchor:middle;mso-width-relative:page;mso-height-relative:page;" fillcolor="#0070C0" filled="t" stroked="f" coordsize="21600,21600" o:gfxdata="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W243T2QAAAAsBAAAPAAAAAAAAAAEAIAAAACIAAABkcnMvZG93bnJldi54bWxQSwECFAAUAAAA&#10;CACHTuJApYGFc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39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15pt;margin-top:338.2pt;height:11.9pt;width:13.75pt;z-index:1846823936;v-text-anchor:middle;mso-width-relative:page;mso-height-relative:page;" fillcolor="#0070C0" filled="t" stroked="f" coordsize="21600,21600" o:gfxdata="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s7Nz2gAAAAsBAAAPAAAAAAAAAAEAIAAAACIAAABkcnMvZG93bnJldi54bWxQSwECFAAUAAAA&#10;CACHTuJAPadqn1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188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4299585</wp:posOffset>
                </wp:positionV>
                <wp:extent cx="174625" cy="151130"/>
                <wp:effectExtent l="0" t="0" r="15875" b="127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338.55pt;height:11.9pt;width:13.75pt;z-index:1846821888;v-text-anchor:middle;mso-width-relative:page;mso-height-relative:page;" fillcolor="#0070C0" filled="t" stroked="f" coordsize="21600,21600" o:gfxdata="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BzgA2QAAAAsBAAAPAAAAAAAAAAEAIAAAACIAAABkcnMvZG93bnJldi54bWxQSwECFAAUAAAA&#10;CACHTuJATOzFnV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2086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4292600</wp:posOffset>
                </wp:positionV>
                <wp:extent cx="174625" cy="151130"/>
                <wp:effectExtent l="0" t="0" r="15875" b="127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25pt;margin-top:338pt;height:11.9pt;width:13.75pt;z-index:1846820864;v-text-anchor:middle;mso-width-relative:page;mso-height-relative:page;" fillcolor="#0070C0" filled="t" stroked="f" coordsize="21600,21600" o:gfxdata="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ZEDmHZAAAACwEAAA8AAAAAAAAAAQAgAAAAIgAAAGRycy9kb3ducmV2LnhtbFBLAQIUABQAAAAI&#10;AIdO4kDOxtaZXgIAAKIEAAAOAAAAAAAAAAEAIAAAACg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984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4293235</wp:posOffset>
                </wp:positionV>
                <wp:extent cx="174625" cy="151130"/>
                <wp:effectExtent l="0" t="0" r="15875" b="127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5.15pt;margin-top:338.05pt;height:11.9pt;width:13.75pt;z-index:1846819840;v-text-anchor:middle;mso-width-relative:page;mso-height-relative:page;" fillcolor="#0070C0" filled="t" stroked="f" coordsize="21600,21600" o:gfxdata="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FISCg2gAAAAsBAAAPAAAAAAAAAAEAIAAAACIAAABkcnMvZG93bnJldi54bWxQSwECFAAUAAAA&#10;CACHTuJACkgEtF4CAACiBAAADgAAAAAAAAABACAAAAAp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881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4288155</wp:posOffset>
                </wp:positionV>
                <wp:extent cx="174625" cy="151130"/>
                <wp:effectExtent l="0" t="0" r="15875" b="12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65pt;margin-top:337.65pt;height:11.9pt;width:13.75pt;z-index:1846818816;v-text-anchor:middle;mso-width-relative:page;mso-height-relative:page;" fillcolor="#0070C0" filled="t" stroked="f" coordsize="21600,21600" o:gfxdata="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gtf72QAAAAkBAAAPAAAAAAAAAAEAIAAAACIAAABkcnMvZG93bnJldi54bWxQSwECFAAUAAAA&#10;CACHTuJA3v2cL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3696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4557395</wp:posOffset>
                </wp:positionV>
                <wp:extent cx="386080" cy="119380"/>
                <wp:effectExtent l="1270" t="21590" r="12700" b="1143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11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95pt;margin-top:358.85pt;height:9.4pt;width:30.4pt;z-index:1846813696;mso-width-relative:page;mso-height-relative:page;" filled="f" stroked="t" coordsize="21600,21600" o:gfxdata="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bt4hNkAAAAJAQAADwAAAAAAAAABACAAAAAiAAAAZHJzL2Rvd25yZXYueG1sUEsBAhQA&#10;FAAAAAgAh07iQFZHy7LxAQAAoAMAAA4AAAAAAAAAAQAgAAAAKA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1648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45pt;margin-top:338.3pt;height:11.9pt;width:13.75pt;z-index:1846811648;v-text-anchor:middle;mso-width-relative:page;mso-height-relative:page;" fillcolor="#0070C0" filled="t" stroked="f" coordsize="21600,21600" o:gfxdata="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T47vNoAAAALAQAADwAAAAAAAAABACAAAAAiAAAAZHJzL2Rvd25yZXYueG1sUEsBAhQAFAAA&#10;AAgAh07iQH6aJQp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1062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4295140</wp:posOffset>
                </wp:positionV>
                <wp:extent cx="174625" cy="151130"/>
                <wp:effectExtent l="0" t="0" r="15875" b="1270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85pt;margin-top:338.2pt;height:11.9pt;width:13.75pt;z-index:1846810624;v-text-anchor:middle;mso-width-relative:page;mso-height-relative:page;" fillcolor="#0070C0" filled="t" stroked="f" coordsize="21600,21600" o:gfxdata="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a5E79oAAAALAQAADwAAAAAAAAABACAAAAAiAAAAZHJzL2Rvd25yZXYueG1sUEsBAhQAFAAA&#10;AAgAh07iQLoU9yd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857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4296410</wp:posOffset>
                </wp:positionV>
                <wp:extent cx="174625" cy="151130"/>
                <wp:effectExtent l="0" t="0" r="15875" b="1270"/>
                <wp:wrapNone/>
                <wp:docPr id="70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2" o:spid="_x0000_s1026" o:spt="3" type="#_x0000_t3" style="position:absolute;left:0pt;margin-left:335.5pt;margin-top:338.3pt;height:11.9pt;width:13.75pt;z-index:1846808576;v-text-anchor:middle;mso-width-relative:page;mso-height-relative:page;" fillcolor="#0070C0" filled="t" stroked="f" coordsize="21600,21600" o:gfxdata="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tqzFzaAAAACwEAAA8AAAAAAAAAAQAgAAAAIgAAAGRycy9kb3ducmV2LnhtbFBLAQIUABQA&#10;AAAIAIdO4kDO3VK2YAIAAKMEAAAOAAAAAAAAAAEAIAAAACk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755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4293870</wp:posOffset>
                </wp:positionV>
                <wp:extent cx="174625" cy="151130"/>
                <wp:effectExtent l="0" t="0" r="15875" b="1270"/>
                <wp:wrapNone/>
                <wp:docPr id="71" name="椭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4" o:spid="_x0000_s1026" o:spt="3" type="#_x0000_t3" style="position:absolute;left:0pt;margin-left:283.6pt;margin-top:338.1pt;height:11.9pt;width:13.75pt;z-index:1846807552;v-text-anchor:middle;mso-width-relative:page;mso-height-relative:page;" fillcolor="#0070C0" filled="t" stroked="f" coordsize="21600,21600" o:gfxdata="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xNoW2QAAAAsBAAAPAAAAAAAAAAEAIAAAACIAAABkcnMvZG93bnJldi54bWxQSwECFAAUAAAA&#10;CACHTuJAqhlWjF8CAACj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6528" behindDoc="0" locked="0" layoutInCell="1" allowOverlap="1">
                <wp:simplePos x="0" y="0"/>
                <wp:positionH relativeFrom="column">
                  <wp:posOffset>3919220</wp:posOffset>
                </wp:positionH>
                <wp:positionV relativeFrom="paragraph">
                  <wp:posOffset>4300855</wp:posOffset>
                </wp:positionV>
                <wp:extent cx="174625" cy="151130"/>
                <wp:effectExtent l="0" t="0" r="15875" b="1270"/>
                <wp:wrapNone/>
                <wp:docPr id="72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3" o:spid="_x0000_s1026" o:spt="3" type="#_x0000_t3" style="position:absolute;left:0pt;margin-left:308.6pt;margin-top:338.65pt;height:11.9pt;width:13.75pt;z-index:1846806528;v-text-anchor:middle;mso-width-relative:page;mso-height-relative:page;" fillcolor="#0070C0" filled="t" stroked="f" coordsize="21600,21600" o:gfxdata="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CwWtdkAAAALAQAADwAAAAAAAAABACAAAAAiAAAAZHJzL2Rvd25yZXYueG1sUEsBAhQAFAAA&#10;AAgAh07iQIEVCHNgAgAAow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550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4289425</wp:posOffset>
                </wp:positionV>
                <wp:extent cx="174625" cy="151130"/>
                <wp:effectExtent l="0" t="0" r="15875" b="127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2.45pt;margin-top:337.75pt;height:11.9pt;width:13.75pt;z-index:1846805504;v-text-anchor:middle;mso-width-relative:page;mso-height-relative:page;" fillcolor="#0070C0" filled="t" stroked="f" coordsize="21600,21600" o:gfxdata="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xZlfjbAAAACwEAAA8AAAAAAAAAAQAgAAAAIgAAAGRycy9kb3ducmV2LnhtbFBLAQIUABQA&#10;AAAIAIdO4kCN+5kMXwIAAKIEAAAOAAAAAAAAAAEAIAAAACo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4480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4294505</wp:posOffset>
                </wp:positionV>
                <wp:extent cx="174625" cy="151130"/>
                <wp:effectExtent l="0" t="0" r="15875" b="127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1130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5pt;margin-top:338.15pt;height:11.9pt;width:13.75pt;z-index:1846804480;v-text-anchor:middle;mso-width-relative:page;mso-height-relative:page;" fillcolor="#0070C0" filled="t" stroked="f" coordsize="21600,21600" o:gfxdata="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4Ca/doAAAALAQAADwAAAAAAAAABACAAAAAiAAAAZHJzL2Rvd25yZXYueG1sUEsBAhQAFAAA&#10;AAgAh07iQNFTpM1fAgAAogQAAA4AAAAAAAAAAQAgAAAAKQ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8462131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4368800</wp:posOffset>
                </wp:positionV>
                <wp:extent cx="5393055" cy="3175"/>
                <wp:effectExtent l="0" t="34925" r="17145" b="38100"/>
                <wp:wrapNone/>
                <wp:docPr id="7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055" cy="3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margin-left:16.65pt;margin-top:344pt;height:0.25pt;width:424.65pt;z-index:-610345984;mso-width-relative:page;mso-height-relative:page;" filled="f" stroked="t" coordsize="21600,21600" o:gfxdata="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CNZt3ZAAAACgEAAA8AAAAAAAAA&#10;AQAgAAAAIgAAAGRycy9kb3ducmV2LnhtbFBLAQIUABQAAAAIAIdO4kB97VMX1wEAAJcDAAAOAAAA&#10;AAAAAAEAIAAAACgBAABkcnMvZTJvRG9jLnhtbFBLBQYAAAAABgAGAFkBAABx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46802432" behindDoc="0" locked="0" layoutInCell="1" allowOverlap="1">
                <wp:simplePos x="0" y="0"/>
                <wp:positionH relativeFrom="column">
                  <wp:posOffset>5651500</wp:posOffset>
                </wp:positionH>
                <wp:positionV relativeFrom="paragraph">
                  <wp:posOffset>4331970</wp:posOffset>
                </wp:positionV>
                <wp:extent cx="367030" cy="267335"/>
                <wp:effectExtent l="0" t="0" r="0" b="0"/>
                <wp:wrapNone/>
                <wp:docPr id="7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45pt;margin-top:341.1pt;height:21.05pt;width:28.9pt;z-index:1846802432;mso-width-relative:page;mso-height-relative:page;" filled="f" stroked="f" coordsize="21600,21600" o:gfxdata="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JVPaNDZAAAACwEAAA8AAAAAAAAAAQAg&#10;AAAAIgAAAGRycy9kb3ducmV2LnhtbFBLAQIUABQAAAAIAIdO4kAeqgGMmwEAAAs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227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3072765</wp:posOffset>
                </wp:positionV>
                <wp:extent cx="2769235" cy="39624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 xml:space="preserve">(a) In the case of the phase shift method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241.95pt;height:31.2pt;width:218.05pt;z-index:-1490305024;mso-width-relative:page;mso-height-relative:page;" filled="f" stroked="f" coordsize="21600,21600" o:gfxdata="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SOtYO3QAAAAsBAAAPAAAAAAAAAAEAIAAAACIAAABkcnMvZG93bnJldi54bWxQSwECFAAUAAAA&#10;CACHTuJAhsVkDiICAAAc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 xml:space="preserve">(a) In the case of the phase shift method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-117475</wp:posOffset>
                </wp:positionV>
                <wp:extent cx="10795" cy="2856865"/>
                <wp:effectExtent l="0" t="0" r="0" b="0"/>
                <wp:wrapNone/>
                <wp:docPr id="16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0" idx="2"/>
                      </wps:cNvCnPr>
                      <wps:spPr>
                        <a:xfrm flipH="1">
                          <a:off x="0" y="0"/>
                          <a:ext cx="10795" cy="285686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77.85pt;margin-top:-9.25pt;height:224.95pt;width:0.85pt;z-index:-1490275328;mso-width-relative:page;mso-height-relative:page;" filled="f" stroked="t" coordsize="21600,21600" o:gfxdata="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EoUTTYAAAACwEAAA8AAAAAAAAAAQAgAAAAIgAAAGRycy9kb3ducmV2LnhtbFBLAQIUABQAAAAI&#10;AIdO4kB8wCCt7QEAAMcDAAAOAAAAAAAAAAEAIAAAACcBAABkcnMvZTJvRG9jLnhtbFBLBQYAAAAA&#10;BgAGAFkBAACG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-148590</wp:posOffset>
                </wp:positionV>
                <wp:extent cx="12065" cy="2971800"/>
                <wp:effectExtent l="0" t="0" r="0" b="0"/>
                <wp:wrapNone/>
                <wp:docPr id="16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" cy="29718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43.2pt;margin-top:-11.7pt;height:234pt;width:0.95pt;z-index:-1490275328;mso-width-relative:page;mso-height-relative:page;" filled="f" stroked="t" coordsize="21600,21600" o:gfxdata="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BLI8tgAAAALAQAADwAA&#10;AAAAAAABACAAAAAiAAAAZHJzL2Rvd25yZXYueG1sUEsBAhQAFAAAAAgAh07iQNcZ4wT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-123825</wp:posOffset>
                </wp:positionV>
                <wp:extent cx="10160" cy="1855470"/>
                <wp:effectExtent l="0" t="0" r="0" b="0"/>
                <wp:wrapNone/>
                <wp:docPr id="16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84.2pt;margin-top:-9.75pt;height:146.1pt;width:0.8pt;z-index:-1490275328;mso-width-relative:page;mso-height-relative:page;" filled="f" stroked="t" coordsize="21600,21600" o:gfxdata="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XV0X9asZJsP5ENNr4QzJQU+1spk8dHB4GxO2&#10;xtLvJflYWzL1tH25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BwerdgAAAALAQAADwAA&#10;AAAAAAABACAAAAAiAAAAZHJzL2Rvd25yZXYueG1sUEsBAhQAFAAAAAgAh07iQJyaMHP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-144145</wp:posOffset>
                </wp:positionV>
                <wp:extent cx="10160" cy="1855470"/>
                <wp:effectExtent l="0" t="0" r="0" b="0"/>
                <wp:wrapNone/>
                <wp:docPr id="16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57.8pt;margin-top:-11.35pt;height:146.1pt;width:0.8pt;z-index:-1490275328;mso-width-relative:page;mso-height-relative:page;" filled="f" stroked="t" coordsize="21600,21600" o:gfxdata="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bOOWtgAAAALAQAADwAA&#10;AAAAAAABACAAAAAiAAAAZHJzL2Rvd25yZXYueG1sUEsBAhQAFAAAAAgAh07iQIcR6y/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-113030</wp:posOffset>
                </wp:positionV>
                <wp:extent cx="10160" cy="1855470"/>
                <wp:effectExtent l="0" t="0" r="0" b="0"/>
                <wp:wrapNone/>
                <wp:docPr id="16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1.35pt;margin-top:-8.9pt;height:146.1pt;width:0.8pt;z-index:-1490275328;mso-width-relative:page;mso-height-relative:page;" filled="f" stroked="t" coordsize="21600,21600" o:gfxdata="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vTLT1wAAAAsBAAAPAAAA&#10;AAAAAAEAIAAAACIAAABkcnMvZG93bnJldi54bWxQSwECFAAUAAAACACHTuJAgiSuM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-104140</wp:posOffset>
                </wp:positionV>
                <wp:extent cx="10160" cy="1855470"/>
                <wp:effectExtent l="0" t="0" r="0" b="0"/>
                <wp:wrapNone/>
                <wp:docPr id="16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04.35pt;margin-top:-8.2pt;height:146.1pt;width:0.8pt;z-index:-1490275328;mso-width-relative:page;mso-height-relative:page;" filled="f" stroked="t" coordsize="21600,21600" o:gfxdata="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HDRKdgAAAALAQAADwAA&#10;AAAAAAABACAAAAAiAAAAZHJzL2Rvd25yZXYueG1sUEsBAhQAFAAAAAgAh07iQI17YRHdAQAAngMA&#10;AA4AAAAAAAAAAQAgAAAAJw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780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180340</wp:posOffset>
                </wp:positionV>
                <wp:extent cx="199390" cy="172085"/>
                <wp:effectExtent l="0" t="0" r="10160" b="1841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35pt;margin-top:14.2pt;height:13.55pt;width:15.7pt;z-index:-1490239488;v-text-anchor:middle;mso-width-relative:page;mso-height-relative:page;" fillcolor="#0070C0" filled="t" stroked="f" coordsize="21600,21600" o:gfxdata="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kysb2QAAAAkBAAAPAAAAAAAAAAEAIAAAACIAAABkcnMvZG93bnJldi54bWxQSwECFAAUAAAA&#10;CACHTuJA+LuEJl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6784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75pt;margin-top:13.55pt;height:13.55pt;width:15.7pt;z-index:-1490240512;v-text-anchor:middle;mso-width-relative:page;mso-height-relative:page;" fillcolor="#0070C0" filled="t" stroked="f" coordsize="21600,21600" o:gfxdata="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Y3Wwb2AAAAAkBAAAPAAAAAAAAAAEAIAAAACIAAABkcnMvZG93bnJldi54bWxQSwECFAAUAAAA&#10;CACHTuJAtCjzU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5760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6pt;margin-top:13.55pt;height:13.55pt;width:15.7pt;z-index:-1490241536;v-text-anchor:middle;mso-width-relative:page;mso-height-relative:page;" fillcolor="#0070C0" filled="t" stroked="f" coordsize="21600,21600" o:gfxdata="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QGB1vXAAAACQEAAA8AAAAAAAAAAQAgAAAAIgAAAGRycy9kb3ducmV2LnhtbFBLAQIUABQAAAAI&#10;AIdO4kBwpiF9YAIAAKIEAAAOAAAAAAAAAAEAIAAAACYBAABkcnMvZTJvRG9jLnhtbFBLBQYAAAAA&#10;BgAGAFkBAAD4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016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173990</wp:posOffset>
                </wp:positionV>
                <wp:extent cx="199390" cy="172085"/>
                <wp:effectExtent l="0" t="0" r="10160" b="1841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0.8pt;margin-top:13.7pt;height:13.55pt;width:15.7pt;z-index:-1490267136;v-text-anchor:middle;mso-width-relative:page;mso-height-relative:page;" fillcolor="#0070C0" filled="t" stroked="f" coordsize="21600,21600" o:gfxdata="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Pau5HZAAAACQEAAA8AAAAAAAAAAQAgAAAAIgAAAGRycy9kb3ducmV2LnhtbFBLAQIUABQA&#10;AAAIAIdO4kAzm27oYQIAAKIEAAAOAAAAAAAAAAEAIAAAACgBAABkcnMvZTJvRG9jLnhtbFBLBQYA&#10;AAAABgAGAFkBAAD7BQAAAAA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81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1pt;margin-top:14.25pt;height:13.55pt;width:15.7pt;z-index:-1490269184;v-text-anchor:middle;mso-width-relative:page;mso-height-relative:page;" fillcolor="#0070C0" filled="t" stroked="f" coordsize="21600,21600" o:gfxdata="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FQLnSNkAAAAJAQAADwAAAAAAAAABACAAAAAiAAAAZHJzL2Rvd25yZXYueG1sUEsBAhQAFAAA&#10;AAgAh07iQPcVvMV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708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175260</wp:posOffset>
                </wp:positionV>
                <wp:extent cx="199390" cy="172085"/>
                <wp:effectExtent l="0" t="0" r="10160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.25pt;margin-top:13.8pt;height:13.55pt;width:15.7pt;z-index:-1490270208;v-text-anchor:middle;mso-width-relative:page;mso-height-relative:page;" fillcolor="#0070C0" filled="t" stroked="f" coordsize="21600,21600" o:gfxdata="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SnzL2AAAAAgBAAAPAAAAAAAAAAEAIAAAACIAAABkcnMvZG93bnJldi54bWxQSwECFAAUAAAA&#10;CACHTuJAu4bLs2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2512" behindDoc="0" locked="0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180975</wp:posOffset>
                </wp:positionV>
                <wp:extent cx="199390" cy="172085"/>
                <wp:effectExtent l="0" t="0" r="10160" b="184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6pt;margin-top:14.25pt;height:13.55pt;width:15.7pt;z-index:-1490294784;v-text-anchor:middle;mso-width-relative:page;mso-height-relative:page;" fillcolor="#0070C0" filled="t" stroked="f" coordsize="21600,21600" o:gfxdata="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samOdkAAAAJAQAADwAAAAAAAAABACAAAAAiAAAAZHJzL2Rvd25yZXYueG1sUEsBAhQAFAAA&#10;AAgAh07iQDXw3Yh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3948430</wp:posOffset>
            </wp:positionH>
            <wp:positionV relativeFrom="paragraph">
              <wp:posOffset>-240665</wp:posOffset>
            </wp:positionV>
            <wp:extent cx="1623695" cy="1009015"/>
            <wp:effectExtent l="0" t="0" r="14605" b="635"/>
            <wp:wrapNone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3952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4.2pt;margin-top:13.55pt;height:13.55pt;width:15.7pt;z-index:-1490233344;v-text-anchor:middle;mso-width-relative:page;mso-height-relative:page;" fillcolor="#0070C0" filled="t" stroked="f" coordsize="21600,21600" o:gfxdata="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98mjNkAAAAJAQAADwAAAAAAAAABACAAAAAiAAAAZHJzL2Rvd25yZXYueG1sUEsBAhQAFAAA&#10;AAgAh07iQMyPZRlgAgAAoA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292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8pt;margin-top:12.85pt;height:13.55pt;width:15.7pt;z-index:-1490234368;v-text-anchor:middle;mso-width-relative:page;mso-height-relative:page;" fillcolor="#0070C0" filled="t" stroked="f" coordsize="21600,21600" o:gfxdata="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mx0ya2AAAAAkBAAAPAAAAAAAAAAEAIAAAACIAAABkcnMvZG93bnJldi54bWxQSwECFAAUAAAA&#10;CACHTuJALA4cvG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1904" behindDoc="0" locked="0" layoutInCell="1" allowOverlap="1">
                <wp:simplePos x="0" y="0"/>
                <wp:positionH relativeFrom="column">
                  <wp:posOffset>3943985</wp:posOffset>
                </wp:positionH>
                <wp:positionV relativeFrom="paragraph">
                  <wp:posOffset>172085</wp:posOffset>
                </wp:positionV>
                <wp:extent cx="199390" cy="172085"/>
                <wp:effectExtent l="0" t="0" r="10160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0.55pt;margin-top:13.55pt;height:13.55pt;width:15.7pt;z-index:-1490235392;v-text-anchor:middle;mso-width-relative:page;mso-height-relative:page;" fillcolor="#0070C0" filled="t" stroked="f" coordsize="21600,21600" o:gfxdata="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ERz72AAAAAkBAAAPAAAAAAAAAAEAIAAAACIAAABkcnMvZG93bnJldi54bWxQSwECFAAUAAAA&#10;CACHTuJA6IDOkWACAACiBAAADgAAAAAAAAABACAAAAAn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30880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163195</wp:posOffset>
                </wp:positionV>
                <wp:extent cx="199390" cy="172085"/>
                <wp:effectExtent l="0" t="0" r="10160" b="1841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05pt;margin-top:12.85pt;height:13.55pt;width:15.7pt;z-index:-1490236416;v-text-anchor:middle;mso-width-relative:page;mso-height-relative:page;" fillcolor="#0070C0" filled="t" stroked="f" coordsize="21600,21600" o:gfxdata="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b2W7W2QAAAAkBAAAPAAAAAAAAAAEAIAAAACIAAABkcnMvZG93bnJldi54bWxQSwECFAAUAAAA&#10;CACHTuJApBO5518CAACiBAAADgAAAAAAAAABACAAAAAoAQAAZHJzL2Uyb0RvYy54bWxQSwUGAAAA&#10;AAYABgBZAQAA+QUAAAAA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8832" behindDoc="0" locked="0" layoutInCell="1" allowOverlap="1">
                <wp:simplePos x="0" y="0"/>
                <wp:positionH relativeFrom="column">
                  <wp:posOffset>2247265</wp:posOffset>
                </wp:positionH>
                <wp:positionV relativeFrom="paragraph">
                  <wp:posOffset>171450</wp:posOffset>
                </wp:positionV>
                <wp:extent cx="199390" cy="172085"/>
                <wp:effectExtent l="0" t="0" r="10160" b="184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172085"/>
                        </a:xfrm>
                        <a:prstGeom prst="ellipse">
                          <a:avLst/>
                        </a:prstGeom>
                        <a:solidFill>
                          <a:srgbClr val="0070C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95pt;margin-top:13.5pt;height:13.55pt;width:15.7pt;z-index:-1490238464;v-text-anchor:middle;mso-width-relative:page;mso-height-relative:page;" fillcolor="#0070C0" filled="t" stroked="f" coordsize="21600,21600" o:gfxdata="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4uwh9kAAAAJAQAADwAAAAAAAAABACAAAAAiAAAAZHJzL2Rvd25yZXYueG1sUEsBAhQAFAAA&#10;AAgAh07iQDw1VgtgAgAAogQAAA4AAAAAAAAAAQAgAAAAKAEAAGRycy9lMm9Eb2MueG1sUEsFBgAA&#10;AAAGAAYAWQEAAPoFAAAAAA==&#10;">
                <v:fill on="t" opacity="3080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1968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-108585</wp:posOffset>
                </wp:positionV>
                <wp:extent cx="10160" cy="1855470"/>
                <wp:effectExtent l="0" t="0" r="0" b="0"/>
                <wp:wrapNone/>
                <wp:docPr id="1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8554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1.45pt;margin-top:-8.55pt;height:146.1pt;width:0.8pt;z-index:-1490275328;mso-width-relative:page;mso-height-relative:page;" filled="f" stroked="t" coordsize="21600,21600" o:gfxdata="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Xggf1wAAAAsBAAAPAAAA&#10;AAAAAAEAIAAAACIAAABkcnMvZG93bnJldi54bWxQSwECFAAUAAAACACHTuJA9NfG2N0BAACeAwAA&#10;DgAAAAAAAAABACAAAAAm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248920</wp:posOffset>
                </wp:positionV>
                <wp:extent cx="5744845" cy="22225"/>
                <wp:effectExtent l="0" t="38100" r="8255" b="15875"/>
                <wp:wrapNone/>
                <wp:docPr id="4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6pt;margin-top:19.6pt;height:1.75pt;width:452.35pt;z-index:-1490293760;mso-width-relative:page;mso-height-relative:page;" filled="f" stroked="t" coordsize="21600,21600" o:gfxdata="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MpzfHbAAAACQEA&#10;AA8AAAAAAAAAAQAgAAAAIgAAAGRycy9kb3ducmV2LnhtbFBLAQIUABQAAAAIAIdO4kDTKcc4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486410</wp:posOffset>
                </wp:positionV>
                <wp:extent cx="306705" cy="26035"/>
                <wp:effectExtent l="635" t="30480" r="16510" b="577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85pt;margin-top:38.3pt;height:2.05pt;width:24.15pt;z-index:-1490254848;mso-width-relative:page;mso-height-relative:page;" filled="f" stroked="t" coordsize="21600,21600" o:gfxdata="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6&#10;xS6/1wAAAAcBAAAPAAAAAAAAAAEAIAAAACIAAABkcnMvZG93bnJldi54bWxQSwECFAAUAAAACACH&#10;TuJAuSBcqOwBAACVAwAADgAAAAAAAAABACAAAAAmAQAAZHJzL2Uyb0RvYy54bWxQSwUGAAAAAAYA&#10;BgBZAQAAh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5514340</wp:posOffset>
                </wp:positionH>
                <wp:positionV relativeFrom="paragraph">
                  <wp:posOffset>259080</wp:posOffset>
                </wp:positionV>
                <wp:extent cx="367030" cy="267335"/>
                <wp:effectExtent l="0" t="0" r="0" b="0"/>
                <wp:wrapNone/>
                <wp:docPr id="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4.2pt;margin-top:20.4pt;height:21.05pt;width:28.9pt;z-index:-1490274304;mso-width-relative:page;mso-height-relative:page;" filled="f" stroked="f" coordsize="21600,21600" o:gfxdata="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n8ZTLWAAAACQEAAA8AAAAAAAAAAQAgAAAA&#10;IgAAAGRycy9kb3ducmV2LnhtbFBLAQIUABQAAAAIAIdO4kDU+/LD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344805</wp:posOffset>
                </wp:positionV>
                <wp:extent cx="805815" cy="3067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7.15pt;height:24.15pt;width:63.45pt;z-index:-1490286592;mso-width-relative:page;mso-height-relative:page;" filled="f" stroked="f" coordsize="21600,21600" o:gfxdata="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BNo&#10;+9sAAAAKAQAADwAAAAAAAAABACAAAAAiAAAAZHJzL2Rvd25yZXYueG1sUEsBAhQAFAAAAAgAh07i&#10;QEpb3iY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37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657225</wp:posOffset>
                </wp:positionV>
                <wp:extent cx="111125" cy="1979295"/>
                <wp:effectExtent l="0" t="0" r="3175" b="190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.85pt;margin-top:51.75pt;height:155.85pt;width:8.75pt;z-index:-1490243584;v-text-anchor:middle;mso-width-relative:page;mso-height-relative:page;" fillcolor="#5B9BD5 [3204]" filled="t" stroked="f" coordsize="21600,21600" o:gfxdata="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ALIY2AAAAAsBAAAPAAAAAAAAAAEAIAAAACIAAABkcnMvZG93bnJldi54bWxQSwECFAAU&#10;AAAACACHTuJAwsA89GMCAACiBAAADgAAAAAAAAABACAAAAAn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5584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1997075</wp:posOffset>
                </wp:positionV>
                <wp:extent cx="5715" cy="330835"/>
                <wp:effectExtent l="13970" t="0" r="18415" b="1270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1.9pt;margin-top:157.25pt;height:26.05pt;width:0.45pt;z-index:-1490291712;mso-width-relative:page;mso-height-relative:page;" filled="f" stroked="t" coordsize="21600,21600" o:gfxdata="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Q/027bAAAACwEAAA8AAAAAAAAAAQAg&#10;AAAAIgAAAGRycy9kb3ducmV2LnhtbFBLAQIUABQAAAAIAIdO4kBAqIKm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0118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735330</wp:posOffset>
                </wp:positionV>
                <wp:extent cx="111125" cy="1979295"/>
                <wp:effectExtent l="0" t="0" r="3175" b="190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55pt;margin-top:57.9pt;height:155.85pt;width:8.75pt;z-index:-1490266112;v-text-anchor:middle;mso-width-relative:page;mso-height-relative:page;" fillcolor="#5B9BD5 [3204]" filled="t" stroked="f" coordsize="21600,21600" o:gfxdata="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90Qmv2QAAAAsBAAAPAAAAAAAAAAEAIAAAACIAAABkcnMvZG93bnJldi54bWxQSwECFAAU&#10;AAAACACHTuJAlN5112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8896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1985645</wp:posOffset>
                </wp:positionV>
                <wp:extent cx="5715" cy="330835"/>
                <wp:effectExtent l="13970" t="0" r="18415" b="1270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1.8pt;margin-top:156.35pt;height:26.05pt;width:0.45pt;z-index:-1490278400;mso-width-relative:page;mso-height-relative:page;" filled="f" stroked="t" coordsize="21600,21600" o:gfxdata="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nqBDTbAAAACwEAAA8AAAAAAAAAAQAg&#10;AAAAIgAAAGRycy9kb3ducmV2LnhtbFBLAQIUABQAAAAIAIdO4kD27kMZ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473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760095</wp:posOffset>
                </wp:positionV>
                <wp:extent cx="111125" cy="1979295"/>
                <wp:effectExtent l="0" t="0" r="3175" b="190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9792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45pt;margin-top:59.85pt;height:155.85pt;width:8.75pt;z-index:-1490242560;v-text-anchor:middle;mso-width-relative:page;mso-height-relative:page;" fillcolor="#5B9BD5 [3204]" filled="t" stroked="f" coordsize="21600,21600" o:gfxdata="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T62p2QAAAAsBAAAPAAAAAAAAAAEAIAAAACIAAABkcnMvZG93bnJldi54bWxQSwECFAAU&#10;AAAACACHTuJA2LrCNWICAACiBAAADgAAAAAAAAABACAAAAAoAQAAZHJzL2Uyb0RvYy54bWxQSwUG&#10;AAAAAAYABgBZAQAA/AUAAAAA&#10;">
                <v:fill on="t" opacity="190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4016" behindDoc="0" locked="0" layoutInCell="1" allowOverlap="1">
                <wp:simplePos x="0" y="0"/>
                <wp:positionH relativeFrom="column">
                  <wp:posOffset>5466715</wp:posOffset>
                </wp:positionH>
                <wp:positionV relativeFrom="paragraph">
                  <wp:posOffset>2302510</wp:posOffset>
                </wp:positionV>
                <wp:extent cx="407035" cy="267335"/>
                <wp:effectExtent l="0" t="0" r="0" b="0"/>
                <wp:wrapNone/>
                <wp:docPr id="130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0.45pt;margin-top:181.3pt;height:21.05pt;width:32.05pt;z-index:-1490273280;mso-width-relative:page;mso-height-relative:page;" filled="f" stroked="f" coordsize="21600,21600" o:gfxdata="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/bzYY9gAAAALAQAADwAAAAAAAAABACAA&#10;AAAiAAAAZHJzL2Rvd25yZXYueG1sUEsBAhQAFAAAAAgAh07iQMggTka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0944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2299335</wp:posOffset>
                </wp:positionV>
                <wp:extent cx="5744845" cy="22225"/>
                <wp:effectExtent l="0" t="38100" r="8255" b="15875"/>
                <wp:wrapNone/>
                <wp:docPr id="123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20.8pt;margin-top:181.05pt;height:1.75pt;width:452.35pt;z-index:-1490276352;mso-width-relative:page;mso-height-relative:page;" filled="f" stroked="t" coordsize="21600,21600" o:gfxdata="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8amP3aAAAACwEA&#10;AA8AAAAAAAAAAQAgAAAAIgAAAGRycy9kb3ducmV2LnhtbFBLAQIUABQAAAAIAIdO4kCAV2ct3wEA&#10;AKMDAAAOAAAAAAAAAAEAIAAAACk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48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1981200</wp:posOffset>
                </wp:positionV>
                <wp:extent cx="5715" cy="330835"/>
                <wp:effectExtent l="13970" t="0" r="18415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9pt;margin-top:156pt;height:26.05pt;width:0.45pt;z-index:-1490282496;mso-width-relative:page;mso-height-relative:page;" filled="f" stroked="t" coordsize="21600,21600" o:gfxdata="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ZaQodoAAAALAQAADwAAAAAAAAABACAA&#10;AAAiAAAAZHJzL2Rvd25yZXYueG1sUEsBAhQAFAAAAAgAh07iQA0AYcnSAQAAcg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63296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2276475</wp:posOffset>
                </wp:positionV>
                <wp:extent cx="908685" cy="584835"/>
                <wp:effectExtent l="0" t="0" r="0" b="0"/>
                <wp:wrapNone/>
                <wp:docPr id="9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Phase beating indication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2.9pt;margin-top:179.25pt;height:46.05pt;width:71.55pt;z-index:-1490304000;mso-width-relative:page;mso-height-relative:page;" filled="f" stroked="f" coordsize="21600,21600" o:gfxdata="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qWreXYAAAACwEAAA8AAAAAAAAAAQAg&#10;AAAAIgAAAGRycy9kb3ducmV2LnhtbFBLAQIUABQAAAAIAIdO4kCMo8+MnAEAAAsDAAAOAAAAAAAA&#10;AAEAIAAAACc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Phase beating indication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2064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1102360</wp:posOffset>
                </wp:positionV>
                <wp:extent cx="5715" cy="330835"/>
                <wp:effectExtent l="13970" t="0" r="1841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2.35pt;margin-top:86.8pt;height:26.05pt;width:0.45pt;z-index:-1490246656;mso-width-relative:page;mso-height-relative:page;" filled="f" stroked="t" coordsize="21600,21600" o:gfxdata="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EvA7doAAAALAQAADwAAAAAAAAABACAA&#10;AAAiAAAAZHJzL2Rvd25yZXYueG1sUEsBAhQAFAAAAAgAh07iQBXE/+n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9616" behindDoc="0" locked="0" layoutInCell="1" allowOverlap="1">
                <wp:simplePos x="0" y="0"/>
                <wp:positionH relativeFrom="column">
                  <wp:posOffset>4026535</wp:posOffset>
                </wp:positionH>
                <wp:positionV relativeFrom="paragraph">
                  <wp:posOffset>1110615</wp:posOffset>
                </wp:positionV>
                <wp:extent cx="5715" cy="330835"/>
                <wp:effectExtent l="13970" t="0" r="18415" b="1270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05pt;margin-top:87.45pt;height:26.05pt;width:0.45pt;z-index:-1490247680;mso-width-relative:page;mso-height-relative:page;" filled="f" stroked="t" coordsize="21600,21600" o:gfxdata="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uwf0HbAAAACwEAAA8AAAAAAAAAAQAg&#10;AAAAIgAAAGRycy9kb3ducmV2LnhtbFBLAQIUABQAAAAIAIdO4kDD+Qg90gEAAHQDAAAOAAAAAAAA&#10;AAEAIAAAACo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8592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1105535</wp:posOffset>
                </wp:positionV>
                <wp:extent cx="5715" cy="330835"/>
                <wp:effectExtent l="13970" t="0" r="18415" b="1270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8.2pt;margin-top:87.05pt;height:26.05pt;width:0.45pt;z-index:-1490248704;mso-width-relative:page;mso-height-relative:page;" filled="f" stroked="t" coordsize="21600,21600" o:gfxdata="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Mb9HtoAAAALAQAADwAAAAAAAAABACAA&#10;AAAiAAAAZHJzL2Rvd25yZXYueG1sUEsBAhQAFAAAAAgAh07iQE7vis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7568" behindDoc="0" locked="0" layoutInCell="1" allowOverlap="1">
                <wp:simplePos x="0" y="0"/>
                <wp:positionH relativeFrom="column">
                  <wp:posOffset>2329180</wp:posOffset>
                </wp:positionH>
                <wp:positionV relativeFrom="paragraph">
                  <wp:posOffset>1112520</wp:posOffset>
                </wp:positionV>
                <wp:extent cx="5715" cy="330835"/>
                <wp:effectExtent l="13970" t="0" r="18415" b="1270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3.4pt;margin-top:87.6pt;height:26.05pt;width:0.45pt;z-index:-1490249728;mso-width-relative:page;mso-height-relative:page;" filled="f" stroked="t" coordsize="21600,21600" o:gfxdata="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unsyLaAAAACwEAAA8AAAAAAAAAAQAg&#10;AAAAIgAAAGRycy9kb3ducmV2LnhtbFBLAQIUABQAAAAIAIdO4kAd+K0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654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1106805</wp:posOffset>
                </wp:positionV>
                <wp:extent cx="5715" cy="330835"/>
                <wp:effectExtent l="13970" t="0" r="18415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7pt;margin-top:87.15pt;height:26.05pt;width:0.45pt;z-index:-1490250752;mso-width-relative:page;mso-height-relative:page;" filled="f" stroked="t" coordsize="21600,21600" o:gfxdata="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ZniMtkAAAALAQAADwAAAAAAAAABACAA&#10;AAAiAAAAZHJzL2Rvd25yZXYueG1sUEsBAhQAFAAAAAgAh07iQBE+ZDPTAQAAdAMAAA4AAAAAAAAA&#10;AQAgAAAAKA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552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1128395</wp:posOffset>
                </wp:positionV>
                <wp:extent cx="5715" cy="330835"/>
                <wp:effectExtent l="13970" t="0" r="18415" b="1270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3.9pt;margin-top:88.85pt;height:26.05pt;width:0.45pt;z-index:-1490251776;mso-width-relative:page;mso-height-relative:page;" filled="f" stroked="t" coordsize="21600,21600" o:gfxdata="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6+UP2QAAAAsBAAAPAAAAAAAAAAEAIAAA&#10;ACIAAABkcnMvZG93bnJldi54bWxQSwECFAAUAAAACACHTuJAq65HXtIBAAB0AwAADgAAAAAAAAAB&#10;ACAAAAAoAQAAZHJzL2Uyb0RvYy54bWxQSwUGAAAAAAYABgBZAQAAbA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4496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1111250</wp:posOffset>
                </wp:positionV>
                <wp:extent cx="5715" cy="330835"/>
                <wp:effectExtent l="13970" t="0" r="18415" b="12700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4.6pt;margin-top:87.5pt;height:26.05pt;width:0.45pt;z-index:-1490252800;mso-width-relative:page;mso-height-relative:page;" filled="f" stroked="t" coordsize="21600,21600" o:gfxdata="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f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xIA3zaAAAACwEAAA8AAAAAAAAAAQAg&#10;AAAAIgAAAGRycy9kb3ducmV2LnhtbFBLAQIUABQAAAAIAIdO4kCcKObJ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3472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1122680</wp:posOffset>
                </wp:positionV>
                <wp:extent cx="5715" cy="330835"/>
                <wp:effectExtent l="13970" t="0" r="18415" b="1270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7.5pt;margin-top:88.4pt;height:26.05pt;width:0.45pt;z-index:-1490253824;mso-width-relative:page;mso-height-relative:page;" filled="f" stroked="t" coordsize="21600,21600" o:gfxdata="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i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kmij9oAAAALAQAADwAAAAAAAAABACAA&#10;AAAiAAAAZHJzL2Rvd25yZXYueG1sUEsBAhQAFAAAAAgAh07iQCa4xaT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244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1667510</wp:posOffset>
                </wp:positionV>
                <wp:extent cx="306705" cy="26035"/>
                <wp:effectExtent l="635" t="30480" r="16510" b="5778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26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55pt;margin-top:131.3pt;height:2.05pt;width:24.15pt;z-index:-1490254848;mso-width-relative:page;mso-height-relative:page;" filled="f" stroked="t" coordsize="21600,21600" o:gfxdata="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+sb1Y2QAAAAkBAAAPAAAAAAAAAAEAIAAAACIAAABkcnMvZG93bnJldi54bWxQSwECFAAUAAAA&#10;CACHTuJAno2RRe0BAACXAwAADgAAAAAAAAABACAAAAAoAQAAZHJzL2Uyb0RvYy54bWxQSwUGAAAA&#10;AAYABgBZAQAAh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711424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1113155</wp:posOffset>
                </wp:positionV>
                <wp:extent cx="5715" cy="330835"/>
                <wp:effectExtent l="13970" t="0" r="18415" b="1270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1.6pt;margin-top:87.65pt;height:26.05pt;width:0.45pt;z-index:-1490255872;mso-width-relative:page;mso-height-relative:page;" filled="f" stroked="t" coordsize="21600,21600" o:gfxdata="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ww8DTaAAAACwEAAA8AAAAAAAAAAQAg&#10;AAAAIgAAAGRycy9kb3ducmV2LnhtbFBLAQIUABQAAAAIAIdO4kAXVRVa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9299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1440180</wp:posOffset>
                </wp:positionV>
                <wp:extent cx="367030" cy="267335"/>
                <wp:effectExtent l="0" t="0" r="0" b="0"/>
                <wp:wrapNone/>
                <wp:docPr id="13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33.9pt;margin-top:113.4pt;height:21.05pt;width:28.9pt;z-index:-1490274304;mso-width-relative:page;mso-height-relative:page;" filled="f" stroked="f" coordsize="21600,21600" o:gfxdata="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Nv/xYtgAAAALAQAADwAAAAAAAAABACAA&#10;AAAiAAAAZHJzL2Rvd25yZXYueG1sUEsBAhQAFAAAAAgAh07iQK0NV5GbAQAADA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2752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1119505</wp:posOffset>
                </wp:positionV>
                <wp:extent cx="5715" cy="330835"/>
                <wp:effectExtent l="13970" t="0" r="18415" b="1270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0.95pt;margin-top:88.15pt;height:26.05pt;width:0.45pt;z-index:-1490284544;mso-width-relative:page;mso-height-relative:page;" filled="f" stroked="t" coordsize="21600,21600" o:gfxdata="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yBrd/aAAAACwEAAA8AAAAAAAAAAQAg&#10;AAAAIgAAAGRycy9kb3ducmV2LnhtbFBLAQIUABQAAAAIAIdO4kCaQ5eg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80704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1525905</wp:posOffset>
                </wp:positionV>
                <wp:extent cx="805815" cy="30670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/>
                                <w:vertAlign w:val="subscript"/>
                                <w:lang w:val="en-US" w:eastAsia="zh-CN"/>
                              </w:rPr>
                              <w:t xml:space="preserve">syn </w:t>
                            </w:r>
                            <w:r>
                              <w:rPr>
                                <w:rFonts w:hint="eastAsia" w:eastAsia="SimSun"/>
                                <w:vertAlign w:val="superscript"/>
                                <w:lang w:val="en-US" w:eastAsia="zh-CN"/>
                              </w:rPr>
                              <w:t>trg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5pt;margin-top:120.15pt;height:24.15pt;width:63.45pt;z-index:-1490286592;mso-width-relative:page;mso-height-relative:page;" filled="f" stroked="f" coordsize="21600,21600" o:gfxdata="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jb&#10;i+rbAAAACwEAAA8AAAAAAAAAAQAgAAAAIgAAAGRycy9kb3ducmV2LnhtbFBLAQIUABQAAAAIAIdO&#10;4kAjewyb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/>
                          <w:vertAlign w:val="subscript"/>
                          <w:lang w:val="en-US" w:eastAsia="zh-CN"/>
                        </w:rPr>
                        <w:t xml:space="preserve">syn </w:t>
                      </w:r>
                      <w:r>
                        <w:rPr>
                          <w:rFonts w:hint="eastAsia" w:eastAsia="SimSun"/>
                          <w:vertAlign w:val="superscript"/>
                          <w:lang w:val="en-US" w:eastAsia="zh-CN"/>
                        </w:rPr>
                        <w:t>trg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8656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1108710</wp:posOffset>
                </wp:positionV>
                <wp:extent cx="5715" cy="330835"/>
                <wp:effectExtent l="13970" t="0" r="18415" b="1270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1pt;margin-top:87.3pt;height:26.05pt;width:0.45pt;z-index:-1490288640;mso-width-relative:page;mso-height-relative:page;" filled="f" stroked="t" coordsize="21600,21600" o:gfxdata="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hOC3toAAAALAQAADwAAAAAAAAABACAA&#10;AAAiAAAAZHJzL2Rvd25yZXYueG1sUEsBAhQAFAAAAAgAh07iQK3FNjfSAQAAdAMAAA4AAAAAAAAA&#10;AQAgAAAAKQEAAGRycy9lMm9Eb2MueG1sUEsFBgAAAAAGAAYAWQEAAG0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7632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1125855</wp:posOffset>
                </wp:positionV>
                <wp:extent cx="5715" cy="330835"/>
                <wp:effectExtent l="13970" t="0" r="18415" b="1270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308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8.7pt;margin-top:88.65pt;height:26.05pt;width:0.45pt;z-index:-1490289664;mso-width-relative:page;mso-height-relative:page;" filled="f" stroked="t" coordsize="21600,21600" o:gfxdata="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sj8QPaAAAACwEAAA8AAAAAAAAAAQAg&#10;AAAAIgAAAGRycy9kb3ducmV2LnhtbFBLAQIUABQAAAAIAIdO4kDNvgBc0wEAAHQDAAAOAAAAAAAA&#10;AAEAIAAAACkBAABkcnMvZTJvRG9jLnhtbFBLBQYAAAAABgAGAFkBAABu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046735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1430020</wp:posOffset>
                </wp:positionV>
                <wp:extent cx="5744845" cy="22225"/>
                <wp:effectExtent l="0" t="38100" r="8255" b="15875"/>
                <wp:wrapNone/>
                <wp:docPr id="75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5.9pt;margin-top:112.6pt;height:1.75pt;width:452.35pt;z-index:-1490293760;mso-width-relative:page;mso-height-relative:page;" filled="f" stroked="t" coordsize="21600,21600" o:gfxdata="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fSMiDbAAAACwEA&#10;AA8AAAAAAAAAAQAgAAAAIgAAAGRycy9kb3ducmV2LnhtbFBLAQIUABQAAAAIAIdO4kB2mz/X3gEA&#10;AKIDAAAOAAAAAAAAAAEAIAAAACo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804668416" behindDoc="0" locked="0" layoutInCell="1" allowOverlap="1">
            <wp:simplePos x="0" y="0"/>
            <wp:positionH relativeFrom="column">
              <wp:posOffset>2226310</wp:posOffset>
            </wp:positionH>
            <wp:positionV relativeFrom="paragraph">
              <wp:posOffset>951865</wp:posOffset>
            </wp:positionV>
            <wp:extent cx="1776730" cy="1009015"/>
            <wp:effectExtent l="0" t="0" r="13970" b="635"/>
            <wp:wrapNone/>
            <wp:docPr id="1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7392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940435</wp:posOffset>
            </wp:positionV>
            <wp:extent cx="1623695" cy="1009015"/>
            <wp:effectExtent l="0" t="0" r="14605" b="635"/>
            <wp:wrapNone/>
            <wp:docPr id="1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804666368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941705</wp:posOffset>
            </wp:positionV>
            <wp:extent cx="1732915" cy="1009015"/>
            <wp:effectExtent l="0" t="0" r="635" b="635"/>
            <wp:wrapNone/>
            <wp:docPr id="1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06F44"/>
    <w:rsid w:val="049350B1"/>
    <w:rsid w:val="1ACD24A1"/>
    <w:rsid w:val="26806F44"/>
    <w:rsid w:val="2A9261A7"/>
    <w:rsid w:val="575723CD"/>
    <w:rsid w:val="60846576"/>
    <w:rsid w:val="79290778"/>
    <w:rsid w:val="797721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2016-11-30T18:59:00Z</dcterms:created>
  <dc:creator>Gilgil</dc:creator>
  <cp:lastModifiedBy>Gilgil</cp:lastModifiedBy>
  <dcterms:modified xsi:type="dcterms:W3CDTF">2016-12-07T14:22:35Z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